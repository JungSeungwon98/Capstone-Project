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0">
      <v:fill r:id="rId1" o:title="image1" opacity="1.00" type="frame"/>
    </v:background>
  </w:background>
  <w:body>
    <w:p>
      <w:pPr>
        <w:pStyle w:val="MS"/>
        <w:jc w:val="center"/>
        <w:spacing w:after="0"/>
        <w:rPr>
          <w:b/>
          <w:color w:val="000000"/>
          <w:sz w:val="18"/>
          <w:szCs w:val="18"/>
          <w:shd w:val="clear" w:color="000000" w:fill="FFFFFF"/>
        </w:rPr>
      </w:pPr>
      <w:bookmarkStart w:id="8" w:name="_top"/>
      <w:bookmarkEnd w:id="8"/>
    </w:p>
    <w:p>
      <w:pPr>
        <w:pStyle w:val="MS"/>
        <w:jc w:val="center"/>
        <w:spacing w:after="0"/>
        <w:rPr>
          <w:b/>
          <w:color w:val="000000"/>
          <w:sz w:val="18"/>
          <w:szCs w:val="18"/>
          <w:shd w:val="clear" w:color="000000" w:fill="FFFFFF"/>
        </w:rPr>
      </w:pPr>
      <w:r>
        <w:rPr>
          <w:noProof/>
          <w:color w:val="000000"/>
          <w:sz w:val="18"/>
          <w:szCs w:val="18"/>
        </w:rPr>
        <w:drawing>
          <wp:anchor distT="0" distB="0" distL="0" distR="0" behindDoc="1" locked="0" layoutInCell="1" simplePos="0" relativeHeight="251658240" allowOverlap="1" hidden="0">
            <wp:simplePos x="0" y="0"/>
            <wp:positionH relativeFrom="column">
              <wp:posOffset>53086</wp:posOffset>
            </wp:positionH>
            <wp:positionV relativeFrom="paragraph">
              <wp:posOffset>0</wp:posOffset>
            </wp:positionV>
            <wp:extent cx="2085721" cy="383413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721" cy="3834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MS"/>
        <w:jc w:val="center"/>
        <w:spacing w:after="0"/>
        <w:rPr>
          <w:b/>
          <w:color w:val="000000"/>
          <w:sz w:val="32"/>
          <w:szCs w:val="18"/>
          <w:shd w:val="clear" w:color="000000" w:fill="FFFFFF"/>
        </w:rPr>
      </w:pPr>
    </w:p>
    <w:p>
      <w:pPr>
        <w:pStyle w:val="MS"/>
        <w:jc w:val="center"/>
        <w:spacing w:after="0"/>
        <w:rPr>
          <w:b/>
          <w:color w:val="000000"/>
          <w:sz w:val="32"/>
          <w:szCs w:val="18"/>
          <w:shd w:val="clear" w:color="000000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 xml:space="preserve">2024 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>한국감성과학회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>추계학술대회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>:</w:t>
      </w:r>
      <w:r>
        <w:rPr>
          <w:b/>
          <w:color w:val="000000"/>
          <w:sz w:val="32"/>
          <w:szCs w:val="18"/>
          <w:shd w:val="clear" w:color="000000" w:fill="FFFFFF"/>
        </w:rPr>
        <w:t xml:space="preserve"> </w:t>
      </w:r>
      <w:r>
        <w:rPr>
          <w:rFonts w:hint="eastAsia"/>
          <w:b/>
          <w:color w:val="000000"/>
          <w:sz w:val="32"/>
          <w:szCs w:val="18"/>
          <w:shd w:val="clear" w:color="000000" w:fill="FFFFFF"/>
        </w:rPr>
        <w:t>초</w:t>
      </w:r>
      <w:r>
        <w:rPr>
          <w:rFonts w:hint="eastAsia"/>
          <w:b/>
          <w:color w:val="000000"/>
          <w:sz w:val="32"/>
          <w:szCs w:val="18"/>
          <w:shd w:val="clear" w:color="000000" w:fill="FFFFFF"/>
        </w:rPr>
        <w:t>록 심의용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>(Abstract for Review</w:t>
      </w:r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000000" w:fill="FFFFFF"/>
        </w:rPr>
        <w:t>)</w:t>
      </w:r>
      <w:r>
        <w:rPr>
          <w:b/>
          <w:color w:val="000000"/>
          <w:sz w:val="32"/>
          <w:szCs w:val="18"/>
          <w:shd w:val="clear" w:color="000000" w:fill="FFFFFF"/>
        </w:rPr>
        <w:t xml:space="preserve"> </w:t>
      </w:r>
    </w:p>
    <w:tbl>
      <w:tblPr>
        <w:tblOverlap w:val="never"/>
        <w:tblW w:w="109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95"/>
        <w:gridCol w:w="567"/>
        <w:gridCol w:w="2554"/>
        <w:gridCol w:w="2268"/>
        <w:gridCol w:w="3820"/>
      </w:tblGrid>
      <w:tr>
        <w:trPr>
          <w:trHeight w:val="430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CFCFC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제목 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(Title)</w:t>
            </w:r>
          </w:p>
        </w:tc>
        <w:tc>
          <w:tcPr>
            <w:tcW w:w="86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ins w:id="9" w:author="lolmj" w:date="1970-01-19T05:31:55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노</w:t>
              </w:r>
            </w:ins>
            <w:ins w:id="10" w:author="lolmj" w:date="1970-01-19T05:31:56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인</w:t>
              </w:r>
            </w:ins>
            <w:ins w:id="11" w:author="lolmj" w:date="1970-01-19T05:31:56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2" w:author="lolmj" w:date="1970-01-19T05:31:56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욕</w:t>
              </w:r>
            </w:ins>
            <w:ins w:id="13" w:author="lolmj" w:date="1970-01-19T05:31:57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창</w:t>
              </w:r>
            </w:ins>
            <w:ins w:id="14" w:author="lolmj" w:date="1970-01-19T05:31:57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5" w:author="lolmj" w:date="1970-01-19T05:31:5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예</w:t>
              </w:r>
            </w:ins>
            <w:ins w:id="16" w:author="lolmj" w:date="1970-01-19T05:31:5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방</w:t>
              </w:r>
            </w:ins>
            <w:ins w:id="17" w:author="lolmj" w:date="1970-01-19T05:31:5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을</w:t>
              </w:r>
            </w:ins>
            <w:ins w:id="18" w:author="lolmj" w:date="1970-01-19T05:31:5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9" w:author="lolmj" w:date="1970-01-19T05:32:02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위</w:t>
              </w:r>
            </w:ins>
            <w:ins w:id="20" w:author="lolmj" w:date="1970-01-19T05:32:02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한</w:t>
              </w:r>
            </w:ins>
            <w:ins w:id="21" w:author="lolmj" w:date="1970-01-19T05:32:02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22" w:author="lolmj" w:date="1970-01-19T05:31:1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가</w:t>
              </w:r>
            </w:ins>
            <w:ins w:id="23" w:author="lolmj" w:date="1970-01-19T05:31:1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속</w:t>
              </w:r>
            </w:ins>
            <w:ins w:id="24" w:author="lolmj" w:date="1970-01-19T05:31:1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도</w:t>
              </w:r>
            </w:ins>
            <w:ins w:id="25" w:author="lolmj" w:date="1970-01-19T05:31:19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26" w:author="lolmj" w:date="1970-01-19T05:31:23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센</w:t>
              </w:r>
            </w:ins>
            <w:ins w:id="27" w:author="lolmj" w:date="1970-01-19T05:31:23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서</w:t>
              </w:r>
            </w:ins>
            <w:ins w:id="28" w:author="lolmj" w:date="1970-01-19T05:31:37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29" w:author="lolmj" w:date="1970-01-19T05:31:38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기</w:t>
              </w:r>
            </w:ins>
            <w:ins w:id="30" w:author="lolmj" w:date="1970-01-19T05:31:38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반</w:t>
              </w:r>
            </w:ins>
            <w:ins w:id="31" w:author="lolmj" w:date="1970-01-19T05:31:38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의</w:t>
              </w:r>
            </w:ins>
            <w:ins w:id="32" w:author="lolmj" w:date="1970-01-19T05:31:38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33" w:author="lolmj" w:date="1970-01-19T05:31:40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자</w:t>
              </w:r>
            </w:ins>
            <w:ins w:id="34" w:author="lolmj" w:date="1970-01-19T05:31:41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세</w:t>
              </w:r>
            </w:ins>
            <w:ins w:id="35" w:author="lolmj" w:date="1970-01-19T05:31:41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분</w:t>
              </w:r>
            </w:ins>
            <w:ins w:id="36" w:author="lolmj" w:date="1970-01-19T05:31:42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석</w:t>
              </w:r>
            </w:ins>
            <w:ins w:id="37" w:author="lolmj" w:date="1970-01-19T05:31:42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38" w:author="lolmj" w:date="1970-01-19T05:31:44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기</w:t>
              </w:r>
            </w:ins>
            <w:ins w:id="39" w:author="lolmj" w:date="1970-01-19T05:31:45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술</w:t>
              </w:r>
            </w:ins>
            <w:ins w:id="40" w:author="lolmj" w:date="1970-01-19T05:31:45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41" w:author="lolmj" w:date="1970-01-19T05:31:45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개</w:t>
              </w:r>
            </w:ins>
            <w:ins w:id="42" w:author="lolmj" w:date="1970-01-19T05:31:46Z">
              <w:r>
                <w:rPr>
                  <w:lang w:eastAsia="ko-KR"/>
                  <w:rFonts w:asciiTheme="minorEastAsia" w:eastAsiaTheme="minorEastAsia" w:hAnsiTheme="minorEastAsia"/>
                  <w:b/>
                  <w:color w:val="000000"/>
                  <w:sz w:val="18"/>
                  <w:szCs w:val="18"/>
                  <w:rtl w:val="off"/>
                </w:rPr>
                <w:t>발</w:t>
              </w:r>
            </w:ins>
          </w:p>
        </w:tc>
      </w:tr>
      <w:tr>
        <w:trPr>
          <w:trHeight w:val="470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</w:pPr>
            <w:commentRangeStart w:id="1"/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제1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저자명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 xml:space="preserve"> </w:t>
            </w:r>
            <w:commentRangeEnd w:id="1"/>
            <w:r>
              <w:rPr>
                <w:rStyle w:val="ac"/>
                <w:rFonts w:asciiTheme="minorHAnsi" w:eastAsiaTheme="minorEastAsia" w:hAnsiTheme="minorHAnsi"/>
                <w:color w:val="auto"/>
              </w:rPr>
              <w:commentReference w:id="1"/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(Name)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Chars="50" w:firstLine="90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ins w:id="43" w:author="lolmj" w:date="1970-01-19T05:34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김</w:t>
              </w:r>
            </w:ins>
            <w:ins w:id="44" w:author="lolmj" w:date="1970-01-19T05:34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민</w:t>
              </w:r>
            </w:ins>
            <w:ins w:id="45" w:author="lolmj" w:date="1970-01-19T05:34:4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재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제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저자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Email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ins w:id="46" w:author="lolmj" w:date="1970-01-19T05:34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a</w:t>
              </w:r>
            </w:ins>
            <w:ins w:id="47" w:author="lolmj" w:date="1970-01-19T05:34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l</w:t>
              </w:r>
            </w:ins>
            <w:ins w:id="48" w:author="lolmj" w:date="1970-01-19T05:34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s</w:t>
              </w:r>
            </w:ins>
            <w:ins w:id="49" w:author="lolmj" w:date="1970-01-19T05:34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w</w:t>
              </w:r>
            </w:ins>
            <w:ins w:id="50" w:author="lolmj" w:date="1970-01-19T05:34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o</w:t>
              </w:r>
            </w:ins>
            <w:ins w:id="51" w:author="lolmj" w:date="1970-01-19T05:34:4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z</w:t>
              </w:r>
            </w:ins>
            <w:ins w:id="52" w:author="lolmj" w:date="1970-01-19T05:34:4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x</w:t>
              </w:r>
            </w:ins>
            <w:ins w:id="53" w:author="lolmj" w:date="1970-01-19T05:34:4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1</w:t>
              </w:r>
            </w:ins>
            <w:ins w:id="54" w:author="lolmj" w:date="1970-01-19T05:34:4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@</w:t>
              </w:r>
            </w:ins>
            <w:ins w:id="55" w:author="lolmj" w:date="1970-01-19T05:34:4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n</w:t>
              </w:r>
            </w:ins>
            <w:ins w:id="56" w:author="lolmj" w:date="1970-01-19T05:34:4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a</w:t>
              </w:r>
            </w:ins>
            <w:ins w:id="57" w:author="lolmj" w:date="1970-01-19T05:34:4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v</w:t>
              </w:r>
            </w:ins>
            <w:ins w:id="58" w:author="lolmj" w:date="1970-01-19T05:34:4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e</w:t>
              </w:r>
            </w:ins>
            <w:ins w:id="59" w:author="lolmj" w:date="1970-01-19T05:34:4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r</w:t>
              </w:r>
            </w:ins>
            <w:ins w:id="60" w:author="lolmj" w:date="1970-01-19T05:34:5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.</w:t>
              </w:r>
            </w:ins>
            <w:ins w:id="61" w:author="lolmj" w:date="1970-01-19T05:34:5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c</w:t>
              </w:r>
            </w:ins>
            <w:ins w:id="62" w:author="lolmj" w:date="1970-01-19T05:34:5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o</w:t>
              </w:r>
            </w:ins>
            <w:ins w:id="63" w:author="lolmj" w:date="1970-01-19T05:34:5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m</w:t>
              </w:r>
            </w:ins>
          </w:p>
        </w:tc>
      </w:tr>
      <w:tr>
        <w:trPr>
          <w:trHeight w:val="401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제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1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 xml:space="preserve">저자 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 xml:space="preserve">소속 </w:t>
            </w:r>
          </w:p>
          <w:p>
            <w:pPr>
              <w:pStyle w:val="MS"/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(D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70C0"/>
                <w:sz w:val="18"/>
                <w:szCs w:val="18"/>
              </w:rPr>
              <w:t>partment, Affiliation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)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Chars="50" w:firstLine="90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ins w:id="64" w:author="lolmj" w:date="1970-01-19T05:35:1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상</w:t>
              </w:r>
            </w:ins>
            <w:ins w:id="65" w:author="lolmj" w:date="1970-01-19T05:35:1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명</w:t>
              </w:r>
            </w:ins>
            <w:ins w:id="66" w:author="lolmj" w:date="1970-01-19T05:35:1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대</w:t>
              </w:r>
            </w:ins>
            <w:ins w:id="67" w:author="lolmj" w:date="1970-01-19T05:35:1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학</w:t>
              </w:r>
            </w:ins>
            <w:ins w:id="68" w:author="lolmj" w:date="1970-01-19T05:35:1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교</w:t>
              </w:r>
            </w:ins>
            <w:ins w:id="69" w:author="lolmj" w:date="1970-01-19T05:35:1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70" w:author="lolmj" w:date="1970-01-19T05:35:2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휴</w:t>
              </w:r>
            </w:ins>
            <w:ins w:id="71" w:author="lolmj" w:date="1970-01-19T05:35:2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먼</w:t>
              </w:r>
            </w:ins>
            <w:ins w:id="72" w:author="lolmj" w:date="1970-01-19T05:35:2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지</w:t>
              </w:r>
            </w:ins>
            <w:ins w:id="73" w:author="lolmj" w:date="1970-01-19T05:35:2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능</w:t>
              </w:r>
            </w:ins>
            <w:ins w:id="74" w:author="lolmj" w:date="1970-01-19T05:35:2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정</w:t>
              </w:r>
            </w:ins>
            <w:ins w:id="75" w:author="lolmj" w:date="1970-01-19T05:35:2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보</w:t>
              </w:r>
            </w:ins>
            <w:ins w:id="76" w:author="lolmj" w:date="1970-01-19T05:36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공</w:t>
              </w:r>
            </w:ins>
            <w:ins w:id="77" w:author="lolmj" w:date="1970-01-19T05:36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학</w:t>
              </w:r>
            </w:ins>
            <w:ins w:id="78" w:author="lolmj" w:date="1970-01-19T05:36:1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전</w:t>
              </w:r>
            </w:ins>
            <w:ins w:id="79" w:author="lolmj" w:date="1970-01-19T05:36:1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공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 xml:space="preserve">제1저자 </w:t>
            </w:r>
          </w:p>
          <w:p>
            <w:pPr>
              <w:pStyle w:val="MS"/>
              <w:ind w:left="187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>전화번호</w:t>
            </w:r>
            <w:r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0070C0"/>
                <w:sz w:val="18"/>
                <w:szCs w:val="18"/>
                <w:shd w:val="clear" w:color="000000" w:fill="FFFFFF"/>
              </w:rPr>
              <w:t>(Phone)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80" w:author="lolmj" w:date="1970-01-19T05:36:1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0</w:t>
              </w:r>
            </w:ins>
            <w:ins w:id="81" w:author="lolmj" w:date="1970-01-19T05:36:1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1</w:t>
              </w:r>
            </w:ins>
            <w:ins w:id="82" w:author="lolmj" w:date="1970-01-19T05:36:2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0</w:t>
              </w:r>
            </w:ins>
            <w:ins w:id="83" w:author="lolmj" w:date="1970-01-19T05:36:2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-</w:t>
              </w:r>
            </w:ins>
            <w:ins w:id="84" w:author="lolmj" w:date="1970-01-19T05:36:2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8</w:t>
              </w:r>
            </w:ins>
            <w:ins w:id="85" w:author="lolmj" w:date="1970-01-19T05:36:2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9</w:t>
              </w:r>
            </w:ins>
            <w:ins w:id="86" w:author="lolmj" w:date="1970-01-19T05:36:2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0</w:t>
              </w:r>
            </w:ins>
            <w:ins w:id="87" w:author="lolmj" w:date="1970-01-19T05:36:2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6</w:t>
              </w:r>
            </w:ins>
            <w:ins w:id="88" w:author="lolmj" w:date="1970-01-19T05:36:2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-</w:t>
              </w:r>
            </w:ins>
            <w:ins w:id="89" w:author="lolmj" w:date="1970-01-19T05:36:2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1</w:t>
              </w:r>
            </w:ins>
            <w:ins w:id="90" w:author="lolmj" w:date="1970-01-19T05:36:2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1</w:t>
              </w:r>
            </w:ins>
            <w:ins w:id="91" w:author="lolmj" w:date="1970-01-19T05:36:2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6</w:t>
              </w:r>
            </w:ins>
            <w:ins w:id="92" w:author="lolmj" w:date="1970-01-19T05:36:2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3</w:t>
              </w:r>
            </w:ins>
          </w:p>
        </w:tc>
      </w:tr>
      <w:tr>
        <w:trPr>
          <w:trHeight w:val="404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18"/>
                <w:szCs w:val="18"/>
                <w:shd w:val="clear" w:color="000000" w:fill="FFFFFF"/>
              </w:rPr>
            </w:pPr>
            <w:commentRangeStart w:id="2"/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Session</w:t>
            </w:r>
            <w:commentRangeEnd w:id="2"/>
            <w:r>
              <w:rPr>
                <w:rStyle w:val="ac"/>
                <w:rFonts w:ascii="Times New Roman" w:eastAsiaTheme="minorEastAsia" w:hAnsi="Times New Roman" w:cs="Times New Roman"/>
                <w:color w:val="auto"/>
              </w:rPr>
              <w:commentReference w:id="2"/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s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ins w:id="93" w:author="lolmj" w:date="1970-01-19T05:37:4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B</w:t>
              </w:r>
            </w:ins>
            <w:ins w:id="94" w:author="lolmj" w:date="1970-01-19T05:37:5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i</w:t>
              </w:r>
            </w:ins>
            <w:ins w:id="95" w:author="lolmj" w:date="1970-01-19T05:37:5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o</w:t>
              </w:r>
            </w:ins>
            <w:ins w:id="96" w:author="lolmj" w:date="1970-01-19T05:37:5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-</w:t>
              </w:r>
            </w:ins>
            <w:ins w:id="97" w:author="lolmj" w:date="1970-01-19T05:37:5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H</w:t>
              </w:r>
            </w:ins>
            <w:ins w:id="98" w:author="lolmj" w:date="1970-01-19T05:37:5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e</w:t>
              </w:r>
            </w:ins>
            <w:ins w:id="99" w:author="lolmj" w:date="1970-01-19T05:37:5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a</w:t>
              </w:r>
            </w:ins>
            <w:ins w:id="100" w:author="lolmj" w:date="1970-01-19T05:37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l</w:t>
              </w:r>
            </w:ins>
            <w:ins w:id="101" w:author="lolmj" w:date="1970-01-19T05:37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t</w:t>
              </w:r>
            </w:ins>
            <w:ins w:id="102" w:author="lolmj" w:date="1970-01-19T05:37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h</w:t>
              </w:r>
            </w:ins>
            <w:ins w:id="103" w:author="lolmj" w:date="1970-01-19T05:37:5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04" w:author="lolmj" w:date="1970-01-19T05:38:0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&amp;</w:t>
              </w:r>
            </w:ins>
            <w:ins w:id="105" w:author="lolmj" w:date="1970-01-19T05:38:0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06" w:author="lolmj" w:date="1970-01-19T05:38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H</w:t>
              </w:r>
            </w:ins>
            <w:ins w:id="107" w:author="lolmj" w:date="1970-01-19T05:38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u</w:t>
              </w:r>
            </w:ins>
            <w:ins w:id="108" w:author="lolmj" w:date="1970-01-19T05:38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m</w:t>
              </w:r>
            </w:ins>
            <w:ins w:id="109" w:author="lolmj" w:date="1970-01-19T05:38:0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a</w:t>
              </w:r>
            </w:ins>
            <w:ins w:id="110" w:author="lolmj" w:date="1970-01-19T05:38:0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n</w:t>
              </w:r>
            </w:ins>
            <w:ins w:id="111" w:author="lolmj" w:date="1970-01-19T05:38:0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 xml:space="preserve"> </w:t>
              </w:r>
            </w:ins>
            <w:ins w:id="112" w:author="lolmj" w:date="1970-01-19T05:38:0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C</w:t>
              </w:r>
            </w:ins>
            <w:ins w:id="113" w:author="lolmj" w:date="1970-01-19T05:38:0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a</w:t>
              </w:r>
            </w:ins>
            <w:ins w:id="114" w:author="lolmj" w:date="1970-01-19T05:38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r</w:t>
              </w:r>
            </w:ins>
            <w:ins w:id="115" w:author="lolmj" w:date="1970-01-19T05:38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e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commentRangeStart w:id="3"/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연구분야</w:t>
            </w:r>
          </w:p>
          <w:p>
            <w:pPr>
              <w:pStyle w:val="MS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</w:rPr>
              <w:t>Research Field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</w:rPr>
              <w:t>s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</w:rPr>
              <w:t>)</w:t>
            </w:r>
            <w:commentRangeEnd w:id="3"/>
            <w:r>
              <w:rPr>
                <w:rStyle w:val="ac"/>
                <w:rFonts w:asciiTheme="minorHAnsi" w:eastAsiaTheme="minorEastAsia" w:hAnsiTheme="minorHAnsi"/>
                <w:color w:val="auto"/>
              </w:rPr>
              <w:commentReference w:id="3"/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16" w:author="lolmj" w:date="1970-01-08T05:53:5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감</w:t>
              </w:r>
            </w:ins>
            <w:ins w:id="117" w:author="lolmj" w:date="1970-01-08T05:53:5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성</w:t>
              </w:r>
            </w:ins>
            <w:ins w:id="118" w:author="lolmj" w:date="1970-01-08T05:53:5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지</w:t>
              </w:r>
            </w:ins>
            <w:ins w:id="119" w:author="lolmj" w:date="1970-01-08T05:53:5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능</w:t>
              </w:r>
            </w:ins>
            <w:ins w:id="120" w:author="lolmj" w:date="1970-01-08T05:53:5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과</w:t>
              </w:r>
            </w:ins>
            <w:ins w:id="121" w:author="lolmj" w:date="1970-01-08T05:53:5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122" w:author="lolmj" w:date="1970-01-08T05:53:5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바</w:t>
              </w:r>
            </w:ins>
            <w:ins w:id="123" w:author="lolmj" w:date="1970-01-08T05:53:5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이</w:t>
              </w:r>
            </w:ins>
            <w:ins w:id="124" w:author="lolmj" w:date="1970-01-08T05:53:5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오</w:t>
              </w:r>
            </w:ins>
            <w:ins w:id="125" w:author="lolmj" w:date="1970-01-08T05:53:5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헬</w:t>
              </w:r>
            </w:ins>
            <w:ins w:id="126" w:author="lolmj" w:date="1970-01-08T05:53:5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스</w:t>
              </w:r>
            </w:ins>
            <w:ins w:id="127" w:author="lolmj" w:date="1970-01-08T05:53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케</w:t>
              </w:r>
            </w:ins>
            <w:ins w:id="128" w:author="lolmj" w:date="1970-01-08T05:53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어</w:t>
              </w:r>
            </w:ins>
            <w:ins w:id="129" w:author="lolmj" w:date="1970-01-08T05:53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130" w:author="lolmj" w:date="1970-01-08T05:53:5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시</w:t>
              </w:r>
            </w:ins>
            <w:ins w:id="131" w:author="lolmj" w:date="1970-01-08T05:53:5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스</w:t>
              </w:r>
            </w:ins>
            <w:ins w:id="132" w:author="lolmj" w:date="1970-01-08T05:54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템</w:t>
              </w:r>
            </w:ins>
          </w:p>
        </w:tc>
      </w:tr>
      <w:tr>
        <w:trPr>
          <w:trHeight w:val="404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commentRangeStart w:id="4"/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발표방법</w:t>
            </w:r>
            <w:commentRangeEnd w:id="4"/>
            <w:r>
              <w:rPr>
                <w:rStyle w:val="ac"/>
                <w:rFonts w:asciiTheme="minorHAnsi" w:eastAsiaTheme="minorEastAsia" w:hAnsiTheme="minorHAnsi"/>
                <w:color w:val="auto"/>
              </w:rPr>
              <w:commentReference w:id="4"/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ins w:id="133" w:author="lolmj" w:date="1970-01-08T11:14:2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P</w:t>
              </w:r>
            </w:ins>
            <w:ins w:id="134" w:author="lolmj" w:date="1970-01-08T11:14:2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o</w:t>
              </w:r>
            </w:ins>
            <w:ins w:id="135" w:author="lolmj" w:date="1970-01-08T11:14:2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s</w:t>
              </w:r>
            </w:ins>
            <w:ins w:id="136" w:author="lolmj" w:date="1970-01-08T11:14:2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t</w:t>
              </w:r>
            </w:ins>
            <w:ins w:id="137" w:author="lolmj" w:date="1970-01-08T11:14:2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e</w:t>
              </w:r>
            </w:ins>
            <w:ins w:id="138" w:author="lolmj" w:date="1970-01-08T11:14:2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rtl w:val="off"/>
                </w:rPr>
                <w:t>r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commentRangeStart w:id="5"/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학회참여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방법</w:t>
            </w:r>
            <w:commentRangeEnd w:id="5"/>
            <w:r>
              <w:rPr>
                <w:rStyle w:val="ac"/>
                <w:rFonts w:asciiTheme="minorHAnsi" w:eastAsiaTheme="minorEastAsia" w:hAnsiTheme="minorHAnsi"/>
                <w:color w:val="auto"/>
              </w:rPr>
              <w:commentReference w:id="5"/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39" w:author="lolmj" w:date="1970-01-08T11:14:2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O</w:t>
              </w:r>
            </w:ins>
            <w:ins w:id="140" w:author="lolmj" w:date="1970-01-08T11:14:2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f</w:t>
              </w:r>
            </w:ins>
            <w:ins w:id="141" w:author="lolmj" w:date="1970-01-08T11:14:2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f</w:t>
              </w:r>
            </w:ins>
            <w:ins w:id="142" w:author="lolmj" w:date="1970-01-08T11:14:3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l</w:t>
              </w:r>
            </w:ins>
            <w:ins w:id="143" w:author="lolmj" w:date="1970-01-08T11:14:3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i</w:t>
              </w:r>
            </w:ins>
            <w:ins w:id="144" w:author="lolmj" w:date="1970-01-08T11:14:3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n</w:t>
              </w:r>
            </w:ins>
            <w:ins w:id="145" w:author="lolmj" w:date="1970-01-08T11:14:3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e</w:t>
              </w:r>
            </w:ins>
          </w:p>
        </w:tc>
      </w:tr>
      <w:tr>
        <w:trPr>
          <w:trHeight w:val="404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commentRangeStart w:id="6"/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교신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저자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명</w:t>
            </w:r>
            <w:commentRangeEnd w:id="6"/>
            <w:r>
              <w:rPr>
                <w:rStyle w:val="ac"/>
                <w:rFonts w:asciiTheme="minorHAnsi" w:eastAsiaTheme="minorEastAsia" w:hAnsiTheme="minorHAnsi"/>
                <w:color w:val="auto"/>
              </w:rPr>
              <w:commentReference w:id="6"/>
            </w:r>
          </w:p>
          <w:p>
            <w:pPr>
              <w:pStyle w:val="MS"/>
              <w:ind w:firstLine="196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Corresponding author)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46" w:author="lolmj" w:date="1970-01-08T13:58:2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권</w:t>
              </w:r>
            </w:ins>
            <w:ins w:id="147" w:author="lolmj" w:date="1970-01-08T13:58:2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지</w:t>
              </w:r>
            </w:ins>
            <w:ins w:id="148" w:author="lolmj" w:date="1970-01-08T13:58:2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은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교신저자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소속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(D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partment,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ffiliation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)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49" w:author="lolmj" w:date="1970-01-19T05:45:3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상</w:t>
              </w:r>
            </w:ins>
            <w:ins w:id="150" w:author="lolmj" w:date="1970-01-19T05:45:3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명</w:t>
              </w:r>
            </w:ins>
            <w:ins w:id="151" w:author="lolmj" w:date="1970-01-19T05:45:3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대</w:t>
              </w:r>
            </w:ins>
            <w:ins w:id="152" w:author="lolmj" w:date="1970-01-19T05:45:3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학</w:t>
              </w:r>
            </w:ins>
            <w:ins w:id="153" w:author="lolmj" w:date="1970-01-19T05:45:3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교</w:t>
              </w:r>
            </w:ins>
            <w:ins w:id="154" w:author="lolmj" w:date="1970-01-19T05:45:3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155" w:author="lolmj" w:date="1970-01-19T05:45:3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휴</w:t>
              </w:r>
            </w:ins>
            <w:ins w:id="156" w:author="lolmj" w:date="1970-01-19T05:45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먼</w:t>
              </w:r>
            </w:ins>
            <w:ins w:id="157" w:author="lolmj" w:date="1970-01-19T05:45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지</w:t>
              </w:r>
            </w:ins>
            <w:ins w:id="158" w:author="lolmj" w:date="1970-01-19T05:45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능</w:t>
              </w:r>
            </w:ins>
            <w:ins w:id="159" w:author="lolmj" w:date="1970-01-19T05:45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정</w:t>
              </w:r>
            </w:ins>
            <w:ins w:id="160" w:author="lolmj" w:date="1970-01-19T05:45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보</w:t>
              </w:r>
            </w:ins>
            <w:ins w:id="161" w:author="lolmj" w:date="1970-01-19T05:45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공</w:t>
              </w:r>
            </w:ins>
            <w:ins w:id="162" w:author="lolmj" w:date="1970-01-19T05:45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학</w:t>
              </w:r>
            </w:ins>
            <w:ins w:id="163" w:author="lolmj" w:date="1970-01-19T05:45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전</w:t>
              </w:r>
            </w:ins>
            <w:ins w:id="164" w:author="lolmj" w:date="1970-01-19T05:45:4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공</w:t>
              </w:r>
            </w:ins>
          </w:p>
        </w:tc>
      </w:tr>
      <w:tr>
        <w:trPr>
          <w:trHeight w:val="404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left="187"/>
              <w:spacing w:after="0" w:line="240" w:lineRule="auto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shd w:val="clear" w:color="000000" w:fill="FFFFFF"/>
              </w:rPr>
              <w:t xml:space="preserve">교신저자 </w:t>
            </w:r>
          </w:p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shd w:val="clear" w:color="000000" w:fill="FFFFFF"/>
              </w:rPr>
              <w:t>전화번호</w:t>
            </w:r>
            <w: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auto"/>
                <w:sz w:val="18"/>
                <w:szCs w:val="18"/>
                <w:shd w:val="clear" w:color="000000" w:fill="FFFFFF"/>
              </w:rPr>
              <w:t>(Phone)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  <w:pPrChange w:id="165" w:author="lolmj" w:date="2024-10-08T21:32:12Z">
                <w:pPr>
                  <w:pStyle w:val="MS"/>
                  <w:ind w:firstLine="196"/>
                  <w:spacing w:after="0" w:line="240" w:lineRule="auto"/>
                </w:pPr>
              </w:pPrChange>
            </w:pPr>
            <w:ins w:id="166" w:author="lolmj" w:date="1970-01-08T13:58:3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0</w:t>
              </w:r>
            </w:ins>
            <w:ins w:id="167" w:author="lolmj" w:date="1970-01-08T13:58:3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2</w:t>
              </w:r>
            </w:ins>
            <w:ins w:id="168" w:author="lolmj" w:date="1970-01-08T13:58:3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-</w:t>
              </w:r>
            </w:ins>
            <w:ins w:id="169" w:author="lolmj" w:date="1970-01-08T13:58:3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7</w:t>
              </w:r>
            </w:ins>
            <w:ins w:id="170" w:author="lolmj" w:date="1970-01-08T13:58:3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8</w:t>
              </w:r>
            </w:ins>
            <w:ins w:id="171" w:author="lolmj" w:date="1970-01-08T13:58:3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1</w:t>
              </w:r>
            </w:ins>
            <w:ins w:id="172" w:author="lolmj" w:date="1970-01-08T13:58:3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-</w:t>
              </w:r>
            </w:ins>
            <w:ins w:id="173" w:author="lolmj" w:date="1970-01-08T13:58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7</w:t>
              </w:r>
            </w:ins>
            <w:ins w:id="174" w:author="lolmj" w:date="1970-01-08T13:58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7</w:t>
              </w:r>
            </w:ins>
            <w:ins w:id="175" w:author="lolmj" w:date="1970-01-08T13:58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5</w:t>
              </w:r>
            </w:ins>
            <w:ins w:id="176" w:author="lolmj" w:date="1970-01-08T13:58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3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교신저자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Email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77" w:author="lolmj" w:date="1970-01-08T13:58:5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j</w:t>
              </w:r>
            </w:ins>
            <w:ins w:id="178" w:author="lolmj" w:date="1970-01-08T13:58:5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i</w:t>
              </w:r>
            </w:ins>
            <w:ins w:id="179" w:author="lolmj" w:date="1970-01-08T13:58:5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e</w:t>
              </w:r>
            </w:ins>
            <w:ins w:id="180" w:author="lolmj" w:date="1970-01-08T13:58:5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u</w:t>
              </w:r>
            </w:ins>
            <w:ins w:id="181" w:author="lolmj" w:date="1970-01-08T13:58:5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n</w:t>
              </w:r>
            </w:ins>
            <w:ins w:id="182" w:author="lolmj" w:date="1970-01-08T13:59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@</w:t>
              </w:r>
            </w:ins>
            <w:ins w:id="183" w:author="lolmj" w:date="1970-01-08T13:59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s</w:t>
              </w:r>
            </w:ins>
            <w:ins w:id="184" w:author="lolmj" w:date="1970-01-08T13:59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m</w:t>
              </w:r>
            </w:ins>
            <w:ins w:id="185" w:author="lolmj" w:date="1970-01-08T13:59:0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u</w:t>
              </w:r>
            </w:ins>
            <w:ins w:id="186" w:author="lolmj" w:date="1970-01-08T13:59:0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.</w:t>
              </w:r>
            </w:ins>
            <w:ins w:id="187" w:author="lolmj" w:date="1970-01-08T13:59:0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a</w:t>
              </w:r>
            </w:ins>
            <w:ins w:id="188" w:author="lolmj" w:date="1970-01-08T13:59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c</w:t>
              </w:r>
            </w:ins>
            <w:ins w:id="189" w:author="lolmj" w:date="1970-01-08T13:59:1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.</w:t>
              </w:r>
            </w:ins>
            <w:ins w:id="190" w:author="lolmj" w:date="1970-01-08T13:59:1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k</w:t>
              </w:r>
            </w:ins>
            <w:ins w:id="191" w:author="lolmj" w:date="1970-01-08T13:59:1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r</w:t>
              </w:r>
            </w:ins>
          </w:p>
        </w:tc>
      </w:tr>
      <w:tr>
        <w:trPr>
          <w:trHeight w:val="404" w:hRule="atLeast"/>
        </w:trPr>
        <w:tc>
          <w:tcPr>
            <w:tcW w:w="22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공동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저자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명</w:t>
            </w:r>
          </w:p>
          <w:p>
            <w:pPr>
              <w:pStyle w:val="MS"/>
              <w:ind w:firstLine="196"/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Co-authors)</w:t>
            </w:r>
          </w:p>
        </w:tc>
        <w:tc>
          <w:tcPr>
            <w:tcW w:w="2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ind w:firstLine="196"/>
              <w:spacing w:after="0" w:line="24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192" w:author="lolmj" w:date="1970-01-08T14:00:1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정</w:t>
              </w:r>
            </w:ins>
            <w:ins w:id="193" w:author="lolmj" w:date="1970-01-08T14:00:1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승</w:t>
              </w:r>
            </w:ins>
            <w:ins w:id="194" w:author="lolmj" w:date="1970-01-08T14:00:1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원</w:t>
              </w:r>
            </w:ins>
            <w:ins w:id="195" w:author="lolmj" w:date="1970-01-08T14:00:1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,</w:t>
              </w:r>
            </w:ins>
            <w:ins w:id="196" w:author="lolmj" w:date="1970-01-08T14:00:1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197" w:author="lolmj" w:date="1970-01-08T14:00:0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공</w:t>
              </w:r>
            </w:ins>
            <w:ins w:id="198" w:author="lolmj" w:date="1970-01-08T14:00:0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대</w:t>
              </w:r>
            </w:ins>
            <w:ins w:id="199" w:author="lolmj" w:date="1970-01-08T14:00:0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영</w:t>
              </w:r>
            </w:ins>
            <w:ins w:id="200" w:author="lolmj" w:date="1970-01-08T14:00:0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,</w:t>
              </w:r>
            </w:ins>
            <w:ins w:id="201" w:author="lolmj" w:date="1970-01-08T14:00:0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202" w:author="lolmj" w:date="1970-01-08T14:00:0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김</w:t>
              </w:r>
            </w:ins>
            <w:ins w:id="203" w:author="lolmj" w:date="1970-01-08T14:00:02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영</w:t>
              </w:r>
            </w:ins>
            <w:ins w:id="204" w:author="lolmj" w:date="1970-01-08T14:00:0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재</w:t>
              </w:r>
            </w:ins>
            <w:ins w:id="205" w:author="lolmj" w:date="1970-01-08T14:00:0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,</w:t>
              </w:r>
            </w:ins>
            <w:ins w:id="206" w:author="lolmj" w:date="1970-01-08T14:00:03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207" w:author="lolmj" w:date="1970-01-08T14:00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이</w:t>
              </w:r>
            </w:ins>
            <w:ins w:id="208" w:author="lolmj" w:date="1970-01-08T14:00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재</w:t>
              </w:r>
            </w:ins>
            <w:ins w:id="209" w:author="lolmj" w:date="1970-01-08T14:00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원</w:t>
              </w:r>
            </w:ins>
            <w:ins w:id="210" w:author="lolmj" w:date="1970-01-08T14:00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,</w:t>
              </w:r>
            </w:ins>
            <w:ins w:id="211" w:author="lolmj" w:date="1970-01-08T14:00:0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212" w:author="lolmj" w:date="1970-01-08T14:00:2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윤</w:t>
              </w:r>
            </w:ins>
            <w:ins w:id="213" w:author="lolmj" w:date="1970-01-08T14:00:2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희</w:t>
              </w:r>
            </w:ins>
            <w:ins w:id="214" w:author="lolmj" w:date="1970-01-08T14:00:21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남</w:t>
              </w:r>
            </w:ins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공동저자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소속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(D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partment, Affiliation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  <w:sz w:val="18"/>
                <w:szCs w:val="18"/>
                <w:shd w:val="clear" w:color="000000" w:fill="FFFFFF"/>
              </w:rPr>
              <w:t>)</w:t>
            </w:r>
          </w:p>
        </w:tc>
        <w:tc>
          <w:tcPr>
            <w:tcW w:w="3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tabs>
                <w:tab w:val="left" w:pos="961"/>
              </w:tabs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000000" w:fill="FFFFFF"/>
              </w:rPr>
              <w:pPrChange w:id="215" w:author="lolmj" w:date="2024-10-08T13:26:03Z">
                <w:pPr>
                  <w:pStyle w:val="MS"/>
                  <w:ind w:firstLine="196"/>
                  <w:spacing w:after="0" w:line="240" w:lineRule="auto"/>
                </w:pPr>
              </w:pPrChange>
            </w:pPr>
            <w:ins w:id="216" w:author="lolmj" w:date="1970-01-08T05:52:38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상</w:t>
              </w:r>
            </w:ins>
            <w:ins w:id="217" w:author="lolmj" w:date="1970-01-08T05:52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명</w:t>
              </w:r>
            </w:ins>
            <w:ins w:id="218" w:author="lolmj" w:date="1970-01-08T05:52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대</w:t>
              </w:r>
            </w:ins>
            <w:ins w:id="219" w:author="lolmj" w:date="1970-01-08T05:52:3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학</w:t>
              </w:r>
            </w:ins>
            <w:ins w:id="220" w:author="lolmj" w:date="1970-01-08T05:52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교</w:t>
              </w:r>
            </w:ins>
            <w:ins w:id="221" w:author="lolmj" w:date="1970-01-08T05:52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 xml:space="preserve"> </w:t>
              </w:r>
            </w:ins>
            <w:ins w:id="222" w:author="lolmj" w:date="1970-01-08T05:52:40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휴</w:t>
              </w:r>
            </w:ins>
            <w:ins w:id="223" w:author="lolmj" w:date="1970-01-08T05:52:4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먼</w:t>
              </w:r>
            </w:ins>
            <w:ins w:id="224" w:author="lolmj" w:date="1970-01-08T05:52:44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지</w:t>
              </w:r>
            </w:ins>
            <w:ins w:id="225" w:author="lolmj" w:date="1970-01-08T05:52:4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능</w:t>
              </w:r>
            </w:ins>
            <w:ins w:id="226" w:author="lolmj" w:date="1970-01-08T05:52:45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정</w:t>
              </w:r>
            </w:ins>
            <w:ins w:id="227" w:author="lolmj" w:date="1970-01-08T05:52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보</w:t>
              </w:r>
            </w:ins>
            <w:ins w:id="228" w:author="lolmj" w:date="1970-01-08T05:52:46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공</w:t>
              </w:r>
            </w:ins>
            <w:ins w:id="229" w:author="lolmj" w:date="1970-01-08T05:52:4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학</w:t>
              </w:r>
            </w:ins>
            <w:ins w:id="230" w:author="lolmj" w:date="1970-01-08T05:52:47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전</w:t>
              </w:r>
            </w:ins>
            <w:ins w:id="231" w:author="lolmj" w:date="1970-01-08T05:52:49Z">
              <w:r>
                <w:rPr>
                  <w:lang w:eastAsia="ko-KR"/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공</w:t>
              </w:r>
            </w:ins>
            <w:ins w:id="232" w:author="lolmj" w:date="1970-01-08T05:52:33Z">
              <w:r>
                <w:rPr>
                  <w:rFonts w:asciiTheme="minorEastAsia" w:eastAsiaTheme="minorEastAsia" w:hAnsiTheme="minorEastAsia"/>
                  <w:color w:val="000000"/>
                  <w:sz w:val="18"/>
                  <w:szCs w:val="18"/>
                  <w:shd w:val="clear" w:color="000000" w:fill="FFFFFF"/>
                </w:rPr>
                <w:tab/>
              </w:r>
            </w:ins>
          </w:p>
        </w:tc>
      </w:tr>
      <w:tr>
        <w:trPr>
          <w:trHeight w:val="7610" w:hRule="atLeast"/>
        </w:trPr>
        <w:tc>
          <w:tcPr>
            <w:tcW w:w="109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ind w:firstLineChars="200" w:firstLine="360"/>
              <w:spacing w:line="240" w:lineRule="auto"/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</w:pPr>
            <w:commentRangeStart w:id="7"/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초록내용</w:t>
            </w:r>
            <w:commentRangeEnd w:id="7"/>
            <w:r>
              <w:rPr>
                <w:rStyle w:val="ac"/>
              </w:rPr>
              <w:commentReference w:id="7"/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(300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 xml:space="preserve">단어 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내외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로 자유롭게 작성)</w:t>
            </w:r>
          </w:p>
          <w:p>
            <w:pPr>
              <w:ind w:firstLineChars="200" w:firstLine="360"/>
              <w:spacing w:line="240" w:lineRule="auto"/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A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bstract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(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approximately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 xml:space="preserve"> 300 words</w:t>
            </w:r>
            <w:r>
              <w:rPr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  <w:t>)</w:t>
            </w:r>
          </w:p>
          <w:p>
            <w:pPr>
              <w:ind w:firstLineChars="200" w:firstLine="360"/>
              <w:spacing w:line="360" w:lineRule="auto"/>
              <w:rPr>
                <w:del w:id="233" w:author="lolmj" w:date="1970-01-08T13:58:02Z"/>
                <w:rFonts w:asciiTheme="minorEastAsia" w:hAnsiTheme="minorEastAsia"/>
                <w:color w:val="808080"/>
                <w:sz w:val="18"/>
                <w:szCs w:val="18"/>
                <w:shd w:val="clear" w:color="000000" w:fill="FFFFFF"/>
              </w:rPr>
            </w:pPr>
          </w:p>
          <w:p>
            <w:pPr>
              <w:ind w:firstLineChars="200" w:firstLine="360"/>
              <w:spacing w:line="360" w:lineRule="auto"/>
              <w:rPr>
                <w:rFonts w:asciiTheme="minorEastAsia" w:hAnsiTheme="minorEastAsia"/>
                <w:color w:val="000000"/>
                <w:sz w:val="18"/>
                <w:szCs w:val="18"/>
                <w:shd w:val="clear" w:color="000000" w:fill="FFFFFF"/>
              </w:rPr>
            </w:pPr>
            <w:ins w:id="234" w:author="lolmj" w:date="1970-01-08T13:58:06Z">
              <w:r>
                <w:rPr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</w:rPr>
                <w:t xml:space="preserve">최근 고령화 시대에 접어들며 노인 인구가 급증하고 있고, 거동이 불편하여 지속적인 관찰과 케어가 필요한 대상자 또한 증가하고 있다. 이러한 대상자 관리에서 중요한 것은 누워 있는 자세를 모니터링하는 것이 </w:t>
              </w:r>
            </w:ins>
            <w:ins w:id="235" w:author="lolmj" w:date="1970-01-08T14:02:15Z">
              <w:r>
                <w:rPr>
                  <w:lang w:eastAsia="ko-KR"/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될</w:t>
              </w:r>
            </w:ins>
            <w:ins w:id="236" w:author="lolmj" w:date="1970-01-08T13:58:06Z">
              <w:r>
                <w:rPr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</w:rPr>
                <w:t xml:space="preserve"> 수 있다. 동일 자세로 오랜 시간 누워있을 경우, 욕창 및 관련 합병증이 발생할 수 있기 때문에, 자세를 지속적으로 모니터링하여 동일 자세의 유지 시간이 길 경우 다른 자세로 변경시켜 주는 것이 필요하다. 하지만, 요양원을 포함한 관리 시설의 수가 증가하고 있는 것에 대비하여, 케어 인력은 상대적으로 부족한 실정으로, 적은 인력이 다수의 환자를 관리하는데 한계가 있다. 이에 본 연구에서는 가속도 센서에서 측정한 데이터를 이용하여, 수면 자세를 자동</w:t>
              </w:r>
            </w:ins>
            <w:ins w:id="237" w:author="lolmj" w:date="1970-01-08T14:03:01Z">
              <w:r>
                <w:rPr>
                  <w:lang w:eastAsia="ko-KR"/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으</w:t>
              </w:r>
            </w:ins>
            <w:ins w:id="238" w:author="lolmj" w:date="1970-01-08T14:03:02Z">
              <w:r>
                <w:rPr>
                  <w:lang w:eastAsia="ko-KR"/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  <w:rtl w:val="off"/>
                </w:rPr>
                <w:t>로</w:t>
              </w:r>
            </w:ins>
            <w:ins w:id="239" w:author="lolmj" w:date="1970-01-08T13:58:06Z">
              <w:r>
                <w:rPr>
                  <w:rFonts w:asciiTheme="minorEastAsia" w:hAnsiTheme="minorEastAsia"/>
                  <w:color w:val="000000"/>
                  <w:sz w:val="18"/>
                  <w:szCs w:val="18"/>
                  <w:shd w:val="clear" w:color="000000" w:fill="FFFFFF"/>
                </w:rPr>
                <w:t xml:space="preserve"> 판단하는 방법을 제안한다. 알고리즘은 벨트 형태로 피험자의 가슴에서 측정한 3축 가속도 신호를 이용하여 개발하였으며, 앙와위 (supine position), 좌측위 (left lateral position), 우측위 (right lateral position), 복위 (prone position), 비수면자세 (non-lying position. 예. 앉거나 서있는 상태)를 포함하여, 총 5가지의 자세로 분류하도록 설계되었다. 데이터는 5명의 피험자로부터 각 자세 별 1분씩 총 5분를 획득하였고, 샘플링 주파수는 10Hz로 하였다. 알고리즘은 수집한 데이터를 3초 단위로 구분하여, 자세에 따라 변하는 3축 가속도 신호의 크기 값 변화를 바탕으로 해당 자세를 판단하였다. 알고리즘의 성능은 알고리즘의 판단 결과와 연구자가 수기로 판독한 결과를 비교하여 평가하였다. 연구 결과, 알고리즘은 98.01%의 정확도로 5가지 자세를 분류함을 확인하였다. 본 기술은 병원 및 요양원의 환자 모니터링에 활용되어, 궁극적으로 의료의 질과 효율성을 증대시킬 수 있을 것으로 예상된다. </w:t>
              </w:r>
            </w:ins>
          </w:p>
        </w:tc>
      </w:tr>
      <w:tr>
        <w:trPr>
          <w:trHeight w:val="367" w:hRule="atLeast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MS"/>
              <w:wordWrap/>
              <w:jc w:val="center"/>
              <w:spacing w:after="0" w:line="240" w:lineRule="auto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주제어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5</w:t>
            </w:r>
            <w: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  <w:shd w:val="clear" w:color="000000" w:fill="FFFFFF"/>
              </w:rPr>
              <w:t>개</w:t>
            </w:r>
          </w:p>
        </w:tc>
        <w:tc>
          <w:tcPr>
            <w:tcW w:w="920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ind w:left="-2"/>
              <w:wordWrap w:val="off"/>
              <w:tabs>
                <w:tab w:val="left" w:pos="3258"/>
              </w:tabs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pPrChange w:id="240" w:author="lolmj" w:date="2024-10-08T19:05:27Z">
                <w:pPr>
                  <w:pStyle w:val="MS"/>
                  <w:ind w:left="-2" w:hanging="106"/>
                  <w:wordWrap/>
                  <w:spacing w:after="0" w:line="240" w:lineRule="auto"/>
                </w:pPr>
              </w:pPrChange>
            </w:pPr>
            <w:del w:id="241" w:author="lolmj" w:date="2024-10-08T19:05:24Z">
              <w:r>
                <w:rPr>
                  <w:rFonts w:asciiTheme="minorEastAsia" w:eastAsiaTheme="minorEastAsia" w:hAnsiTheme="minorEastAsia"/>
                  <w:color w:val="000000"/>
                  <w:sz w:val="18"/>
                  <w:szCs w:val="18"/>
                </w:rPr>
                <w:delText xml:space="preserve"> </w:delText>
              </w:r>
            </w:del>
            <w:del w:id="242" w:author="lolmj" w:date="2024-10-08T19:05:24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주</w:delText>
              </w:r>
            </w:del>
            <w:del w:id="243" w:author="lolmj" w:date="2024-10-08T19:05:24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제</w:delText>
              </w:r>
            </w:del>
            <w:del w:id="244" w:author="lolmj" w:date="2024-10-08T19:05:24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어</w:delText>
              </w:r>
            </w:del>
            <w:del w:id="245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는</w:delText>
              </w:r>
            </w:del>
            <w:del w:id="246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 xml:space="preserve"> </w:delText>
              </w:r>
            </w:del>
            <w:del w:id="247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영</w:delText>
              </w:r>
            </w:del>
            <w:del w:id="248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문</w:delText>
              </w:r>
            </w:del>
            <w:del w:id="249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으</w:delText>
              </w:r>
            </w:del>
            <w:del w:id="250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로</w:delText>
              </w:r>
            </w:del>
            <w:del w:id="251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 xml:space="preserve"> </w:delText>
              </w:r>
            </w:del>
            <w:del w:id="252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작</w:delText>
              </w:r>
            </w:del>
            <w:del w:id="253" w:author="lolmj" w:date="2024-10-08T19:05:23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성</w:delText>
              </w:r>
            </w:del>
            <w:del w:id="254" w:author="lolmj" w:date="2024-10-08T19:05:22Z">
              <w:r>
                <w:rPr>
                  <w:rFonts w:asciiTheme="minorEastAsia" w:eastAsiaTheme="minorEastAsia" w:hAnsiTheme="minorEastAsia"/>
                  <w:color w:val="808080"/>
                  <w:sz w:val="18"/>
                  <w:szCs w:val="18"/>
                </w:rPr>
                <w:delText>함</w:delText>
              </w:r>
            </w:del>
            <w:ins w:id="255" w:author="lolmj" w:date="1970-01-08T11:32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s</w:t>
              </w:r>
            </w:ins>
            <w:ins w:id="256" w:author="lolmj" w:date="1970-01-08T11:32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l</w:t>
              </w:r>
            </w:ins>
            <w:ins w:id="257" w:author="lolmj" w:date="1970-01-08T11:32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58" w:author="lolmj" w:date="1970-01-08T11:32:2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59" w:author="lolmj" w:date="1970-01-08T11:32:2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p</w:t>
              </w:r>
            </w:ins>
            <w:ins w:id="260" w:author="lolmj" w:date="1970-01-08T11:32:2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61" w:author="lolmj" w:date="1970-01-08T11:32:2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p</w:t>
              </w:r>
            </w:ins>
            <w:ins w:id="262" w:author="lolmj" w:date="1970-01-08T11:32:3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o</w:t>
              </w:r>
            </w:ins>
            <w:ins w:id="263" w:author="lolmj" w:date="1970-01-08T11:32:3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s</w:t>
              </w:r>
            </w:ins>
            <w:ins w:id="264" w:author="lolmj" w:date="1970-01-08T11:32:3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t</w:t>
              </w:r>
            </w:ins>
            <w:ins w:id="265" w:author="lolmj" w:date="1970-01-08T11:32:3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u</w:t>
              </w:r>
            </w:ins>
            <w:ins w:id="266" w:author="lolmj" w:date="1970-01-08T11:32:3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267" w:author="lolmj" w:date="1970-01-08T11:32:3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68" w:author="lolmj" w:date="1970-01-08T11:32:36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,</w:t>
              </w:r>
            </w:ins>
            <w:ins w:id="269" w:author="lolmj" w:date="1970-01-08T11:32:3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70" w:author="lolmj" w:date="1970-01-08T11:32:5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P</w:t>
              </w:r>
            </w:ins>
            <w:ins w:id="271" w:author="lolmj" w:date="1970-01-08T11:32:5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272" w:author="lolmj" w:date="1970-01-08T11:32:5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73" w:author="lolmj" w:date="1970-01-08T11:33:0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s</w:t>
              </w:r>
            </w:ins>
            <w:ins w:id="274" w:author="lolmj" w:date="1970-01-08T11:33:0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s</w:t>
              </w:r>
            </w:ins>
            <w:ins w:id="275" w:author="lolmj" w:date="1970-01-08T11:33:0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u</w:t>
              </w:r>
            </w:ins>
            <w:ins w:id="276" w:author="lolmj" w:date="1970-01-08T11:33:0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277" w:author="lolmj" w:date="1970-01-08T11:33:0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78" w:author="lolmj" w:date="1970-01-08T11:33:0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79" w:author="lolmj" w:date="1970-01-08T11:33:03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U</w:t>
              </w:r>
            </w:ins>
            <w:ins w:id="280" w:author="lolmj" w:date="1970-01-08T11:33:04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l</w:t>
              </w:r>
            </w:ins>
            <w:ins w:id="281" w:author="lolmj" w:date="1970-01-08T11:33:05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c</w:t>
              </w:r>
            </w:ins>
            <w:ins w:id="282" w:author="lolmj" w:date="1970-01-08T11:33:05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83" w:author="lolmj" w:date="1970-01-08T11:33:05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284" w:author="lolmj" w:date="1970-01-08T11:33:06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,</w:t>
              </w:r>
            </w:ins>
            <w:ins w:id="285" w:author="lolmj" w:date="1970-01-08T11:33:0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86" w:author="lolmj" w:date="1970-01-08T11:33:3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o</w:t>
              </w:r>
            </w:ins>
            <w:ins w:id="287" w:author="lolmj" w:date="1970-01-08T11:33:3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l</w:t>
              </w:r>
            </w:ins>
            <w:ins w:id="288" w:author="lolmj" w:date="1970-01-08T11:33:4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d</w:t>
              </w:r>
            </w:ins>
            <w:ins w:id="289" w:author="lolmj" w:date="1970-01-08T11:33:4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90" w:author="lolmj" w:date="1970-01-08T11:33:4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m</w:t>
              </w:r>
            </w:ins>
            <w:ins w:id="291" w:author="lolmj" w:date="1970-01-08T11:33:4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a</w:t>
              </w:r>
            </w:ins>
            <w:ins w:id="292" w:author="lolmj" w:date="1970-01-08T11:33:4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n</w:t>
              </w:r>
            </w:ins>
            <w:ins w:id="293" w:author="lolmj" w:date="1970-01-08T11:33:4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,</w:t>
              </w:r>
            </w:ins>
            <w:ins w:id="294" w:author="lolmj" w:date="1970-01-08T11:33:4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295" w:author="lolmj" w:date="1970-01-08T11:33:56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a</w:t>
              </w:r>
            </w:ins>
            <w:ins w:id="296" w:author="lolmj" w:date="1970-01-08T11:33:5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c</w:t>
              </w:r>
            </w:ins>
            <w:ins w:id="297" w:author="lolmj" w:date="1970-01-08T11:33:5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c</w:t>
              </w:r>
            </w:ins>
            <w:ins w:id="298" w:author="lolmj" w:date="1970-01-08T11:33:59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299" w:author="lolmj" w:date="1970-01-08T11:34:00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l</w:t>
              </w:r>
            </w:ins>
            <w:ins w:id="300" w:author="lolmj" w:date="1970-01-08T11:34:01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301" w:author="lolmj" w:date="1970-01-08T11:34:0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302" w:author="lolmj" w:date="1970-01-08T11:34:0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a</w:t>
              </w:r>
            </w:ins>
            <w:ins w:id="303" w:author="lolmj" w:date="1970-01-08T11:34:03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t</w:t>
              </w:r>
            </w:ins>
            <w:ins w:id="304" w:author="lolmj" w:date="1970-01-08T11:34:04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i</w:t>
              </w:r>
            </w:ins>
            <w:ins w:id="305" w:author="lolmj" w:date="1970-01-08T11:34:04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o</w:t>
              </w:r>
            </w:ins>
            <w:ins w:id="306" w:author="lolmj" w:date="1970-01-08T11:34:04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n</w:t>
              </w:r>
            </w:ins>
            <w:ins w:id="307" w:author="lolmj" w:date="1970-01-08T11:34:2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,</w:t>
              </w:r>
            </w:ins>
            <w:ins w:id="308" w:author="lolmj" w:date="1970-01-08T11:34:22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 xml:space="preserve"> </w:t>
              </w:r>
            </w:ins>
            <w:ins w:id="309" w:author="lolmj" w:date="1970-01-08T11:34:23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p</w:t>
              </w:r>
            </w:ins>
            <w:ins w:id="310" w:author="lolmj" w:date="1970-01-08T11:34:25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r</w:t>
              </w:r>
            </w:ins>
            <w:ins w:id="311" w:author="lolmj" w:date="1970-01-08T11:34:25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312" w:author="lolmj" w:date="1970-01-08T11:34:2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v</w:t>
              </w:r>
            </w:ins>
            <w:ins w:id="313" w:author="lolmj" w:date="1970-01-08T11:34:2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e</w:t>
              </w:r>
            </w:ins>
            <w:ins w:id="314" w:author="lolmj" w:date="1970-01-08T11:34:2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n</w:t>
              </w:r>
            </w:ins>
            <w:ins w:id="315" w:author="lolmj" w:date="1970-01-08T11:34:27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t</w:t>
              </w:r>
            </w:ins>
            <w:ins w:id="316" w:author="lolmj" w:date="1970-01-08T11:34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i</w:t>
              </w:r>
            </w:ins>
            <w:ins w:id="317" w:author="lolmj" w:date="1970-01-08T11:34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o</w:t>
              </w:r>
            </w:ins>
            <w:ins w:id="318" w:author="lolmj" w:date="1970-01-08T11:34:28Z">
              <w:r>
                <w:rPr>
                  <w:lang w:eastAsia="ko-KR"/>
                  <w:rFonts w:asciiTheme="minorEastAsia" w:eastAsiaTheme="minorEastAsia" w:hAnsiTheme="minorEastAsia"/>
                  <w:color w:val="808080"/>
                  <w:sz w:val="18"/>
                  <w:szCs w:val="18"/>
                  <w:rtl w:val="off"/>
                </w:rPr>
                <w:t>n</w:t>
              </w:r>
            </w:ins>
          </w:p>
        </w:tc>
      </w:tr>
    </w:tbl>
    <w:p>
      <w:pPr>
        <w:rPr>
          <w:color w:val="000000"/>
          <w:sz w:val="18"/>
          <w:szCs w:val="18"/>
        </w:rPr>
      </w:pPr>
    </w:p>
    <w:sectPr>
      <w:pgSz w:w="11906" w:h="16838"/>
      <w:pgMar w:top="800" w:right="567" w:bottom="850" w:left="567" w:header="300" w:footer="283" w:gutter="0"/>
      <w:cols w:space="0"/>
      <w:docGrid w:linePitch="360"/>
      <w:endnotePr>
        <w:numFmt w:val="decimal"/>
      </w:endnotePr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1" w:author="Wuon-Shik Kim" w:date="2024-08-26T14:04:00Z" w:initials="WK">
    <w:p>
      <w:pPr>
        <w:pStyle w:val="ad"/>
      </w:pPr>
      <w:r>
        <w:rPr>
          <w:rStyle w:val="ac"/>
        </w:rPr>
        <w:annotationRef/>
      </w:r>
      <w:r>
        <w:rPr>
          <w:rFonts w:hint="eastAsia"/>
        </w:rPr>
        <w:t>제1저자는 발표</w:t>
      </w:r>
      <w:r>
        <w:rPr>
          <w:rFonts w:hint="eastAsia"/>
        </w:rPr>
        <w:t>하는 사람을</w:t>
      </w:r>
      <w:r>
        <w:rPr>
          <w:rFonts w:hint="eastAsia"/>
        </w:rPr>
        <w:t xml:space="preserve"> 의미함</w:t>
      </w:r>
    </w:p>
    <w:p>
      <w:pPr>
        <w:pStyle w:val="ad"/>
      </w:pPr>
      <w:r>
        <w:t>(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발표하는 사람이 </w:t>
      </w:r>
      <w:r>
        <w:t>2</w:t>
      </w:r>
      <w:r>
        <w:rPr>
          <w:rFonts w:hint="eastAsia"/>
        </w:rPr>
        <w:t>명일 경우(</w:t>
      </w:r>
      <w:r>
        <w:t>2</w:t>
      </w:r>
      <w:r>
        <w:rPr>
          <w:rFonts w:hint="eastAsia"/>
        </w:rPr>
        <w:t>명이 번갈아 발표할 경우)에도 대표 발</w:t>
      </w:r>
      <w:r>
        <w:rPr>
          <w:rFonts w:hint="eastAsia"/>
        </w:rPr>
        <w:t>표</w:t>
      </w:r>
      <w:r>
        <w:rPr>
          <w:rFonts w:hint="eastAsia"/>
        </w:rPr>
        <w:t xml:space="preserve">자 </w:t>
      </w:r>
      <w:r>
        <w:t>1</w:t>
      </w:r>
      <w:r>
        <w:rPr>
          <w:rFonts w:hint="eastAsia"/>
        </w:rPr>
        <w:t>명만 기재)</w:t>
      </w:r>
    </w:p>
  </w:comment>
  <w:comment w:id="2" w:author="Wuon-Shik Kim" w:date="2024-05-22T07:07:00Z" w:initials="WK">
    <w:p>
      <w:pPr>
        <w:pStyle w:val="a3"/>
        <w:spacing w:before="40" w:line="312" w:lineRule="auto"/>
        <w:rPr>
          <w:rFonts w:hAnsi="굴림" w:cs="굴림"/>
          <w:b/>
          <w:color w:val="auto"/>
          <w:szCs w:val="20"/>
          <w:kern w:val="0"/>
          <w:shd w:val="clear" w:color="auto" w:fill="auto"/>
        </w:rPr>
      </w:pPr>
      <w:r>
        <w:rPr>
          <w:rStyle w:val="ac"/>
        </w:rPr>
        <w:annotationRef/>
      </w:r>
      <w:r>
        <w:rPr>
          <w:rFonts w:hAnsi="굴림" w:cs="굴림" w:hint="eastAsia"/>
          <w:b/>
          <w:color w:val="auto"/>
          <w:szCs w:val="20"/>
          <w:kern w:val="0"/>
          <w:shd w:val="clear" w:color="auto" w:fill="auto"/>
        </w:rPr>
        <w:t>*</w:t>
      </w:r>
      <w:r>
        <w:rPr>
          <w:rFonts w:hAnsi="굴림" w:cs="굴림"/>
          <w:b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b/>
          <w:color w:val="auto"/>
          <w:szCs w:val="20"/>
          <w:kern w:val="0"/>
          <w:shd w:val="clear" w:color="auto" w:fill="auto"/>
        </w:rPr>
        <w:t>S</w:t>
      </w:r>
      <w:r>
        <w:rPr>
          <w:rFonts w:hAnsi="굴림" w:cs="굴림"/>
          <w:b/>
          <w:color w:val="auto"/>
          <w:szCs w:val="20"/>
          <w:kern w:val="0"/>
          <w:shd w:val="clear" w:color="auto" w:fill="auto"/>
        </w:rPr>
        <w:t xml:space="preserve">essions </w:t>
      </w:r>
      <w:r>
        <w:rPr>
          <w:rFonts w:hAnsi="굴림" w:cs="굴림" w:hint="eastAsia"/>
          <w:b/>
          <w:color w:val="auto"/>
          <w:szCs w:val="20"/>
          <w:kern w:val="0"/>
          <w:shd w:val="clear" w:color="auto" w:fill="auto"/>
        </w:rPr>
        <w:t>작성 요령: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아래의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3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가지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 S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ession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에서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1개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 선택하여 기재함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eastAsiaTheme="minorHAnsi"/>
        </w:rPr>
        <w:t>•</w:t>
      </w:r>
      <w:r>
        <w:t xml:space="preserve"> </w:t>
      </w:r>
      <w:bookmarkStart w:id="319" w:name="_Hlk176357811"/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I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nternational 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eastAsiaTheme="minorHAnsi"/>
        </w:rPr>
        <w:t>•</w:t>
      </w:r>
      <w:r>
        <w:t xml:space="preserve">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Domestic 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eastAsiaTheme="minorHAnsi"/>
        </w:rPr>
        <w:t>•</w:t>
      </w:r>
      <w:r>
        <w:t xml:space="preserve">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Bio-Health &amp; Human Care</w:t>
      </w:r>
      <w:bookmarkEnd w:id="319"/>
    </w:p>
    <w:p>
      <w:pPr>
        <w:pStyle w:val="a3"/>
        <w:spacing w:before="40" w:line="312" w:lineRule="auto"/>
        <w:rPr>
          <w:rFonts w:hAnsi="굴림" w:cs="굴림"/>
          <w:b/>
          <w:color w:val="auto"/>
          <w:szCs w:val="20"/>
          <w:kern w:val="0"/>
          <w:shd w:val="clear" w:color="auto" w:fill="auto"/>
        </w:rPr>
      </w:pPr>
      <w:r>
        <w:rPr>
          <w:rFonts w:hAnsi="굴림" w:cs="굴림"/>
          <w:b/>
          <w:color w:val="auto"/>
          <w:szCs w:val="20"/>
          <w:kern w:val="0"/>
          <w:shd w:val="clear" w:color="auto" w:fill="auto"/>
        </w:rPr>
        <w:t xml:space="preserve">* </w:t>
      </w:r>
      <w:r>
        <w:rPr>
          <w:rFonts w:hAnsi="굴림" w:cs="굴림" w:hint="eastAsia"/>
          <w:b/>
          <w:color w:val="auto"/>
          <w:szCs w:val="20"/>
          <w:kern w:val="0"/>
          <w:shd w:val="clear" w:color="auto" w:fill="auto"/>
        </w:rPr>
        <w:t>S</w:t>
      </w:r>
      <w:r>
        <w:rPr>
          <w:rFonts w:hAnsi="굴림" w:cs="굴림"/>
          <w:b/>
          <w:color w:val="auto"/>
          <w:szCs w:val="20"/>
          <w:kern w:val="0"/>
          <w:shd w:val="clear" w:color="auto" w:fill="auto"/>
        </w:rPr>
        <w:t xml:space="preserve">essions </w:t>
      </w:r>
      <w:r>
        <w:rPr>
          <w:rFonts w:hAnsi="굴림" w:cs="굴림" w:hint="eastAsia"/>
          <w:b/>
          <w:color w:val="auto"/>
          <w:szCs w:val="20"/>
          <w:kern w:val="0"/>
          <w:shd w:val="clear" w:color="auto" w:fill="auto"/>
        </w:rPr>
        <w:t>설명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O </w:t>
      </w:r>
      <w:r>
        <w:rPr>
          <w:rFonts w:hAnsi="굴림" w:cs="굴림"/>
          <w:color w:val="auto"/>
          <w:szCs w:val="20"/>
          <w:kern w:val="0"/>
          <w:u w:val="single" w:color="auto"/>
          <w:shd w:val="clear" w:color="auto" w:fill="auto"/>
        </w:rPr>
        <w:t>International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: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-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발표 대상: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I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nvited S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peakers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- Invited Speaker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자격: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제1저자의 소속이 외국기관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또는 최근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2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년내 감성과학회 국제학술대회(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ICES2023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또는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ICES2024_Summer)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에서 최우수 수상자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-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International Session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발표자는 등록비(만찬포함) 면제되며 Sponsored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Presentation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으로 분류됨(감사의 글에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Sponsor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에 대한 사사 표기)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-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학회 사무국에서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Invited Speakers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대상자에게 의뢰가 갈 것이지만,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의뢰가 가지 않더라도 자격이 되면 신청할 수 있고 사무국에서 최종 판단/피드백</w:t>
      </w:r>
    </w:p>
    <w:p>
      <w:pPr>
        <w:pStyle w:val="a3"/>
        <w:spacing w:before="40" w:line="312" w:lineRule="auto"/>
        <w:rPr>
          <w:rFonts w:eastAsia="굴림" w:hAnsi="굴림" w:cs="굴림"/>
          <w:szCs w:val="20"/>
          <w:kern w:val="0"/>
          <w:shd w:val="clear" w:color="auto" w:fill="auto"/>
        </w:rPr>
      </w:pPr>
      <w:r>
        <w:rPr>
          <w:rFonts w:eastAsia="굴림" w:hAnsi="굴림" w:cs="굴림"/>
          <w:szCs w:val="20"/>
          <w:kern w:val="0"/>
          <w:shd w:val="clear" w:color="auto" w:fill="auto"/>
        </w:rPr>
        <w:t xml:space="preserve">O </w:t>
      </w:r>
      <w:r>
        <w:rPr>
          <w:rFonts w:eastAsia="굴림" w:hAnsi="굴림" w:cs="굴림"/>
          <w:szCs w:val="20"/>
          <w:kern w:val="0"/>
          <w:u w:val="single" w:color="auto"/>
          <w:shd w:val="clear" w:color="auto" w:fill="auto"/>
        </w:rPr>
        <w:t>Domestic</w:t>
      </w:r>
      <w:r>
        <w:rPr>
          <w:rFonts w:eastAsia="굴림" w:hAnsi="굴림" w:cs="굴림"/>
          <w:szCs w:val="20"/>
          <w:kern w:val="0"/>
          <w:shd w:val="clear" w:color="auto" w:fill="auto"/>
        </w:rPr>
        <w:t>:</w:t>
      </w:r>
    </w:p>
    <w:p>
      <w:pPr>
        <w:pStyle w:val="a3"/>
        <w:spacing w:before="40" w:line="312" w:lineRule="auto"/>
        <w:rPr>
          <w:rFonts w:hAnsi="굴림" w:cs="굴림"/>
          <w:color w:val="auto"/>
          <w:szCs w:val="20"/>
          <w:kern w:val="0"/>
          <w:shd w:val="clear" w:color="auto" w:fill="auto"/>
        </w:rPr>
      </w:pPr>
      <w:r>
        <w:rPr>
          <w:rFonts w:eastAsia="굴림" w:hAnsi="굴림" w:cs="굴림"/>
          <w:szCs w:val="20"/>
          <w:kern w:val="0"/>
          <w:shd w:val="clear" w:color="auto" w:fill="auto"/>
        </w:rPr>
        <w:t xml:space="preserve">- </w:t>
      </w:r>
      <w:r>
        <w:rPr>
          <w:rFonts w:eastAsia="굴림" w:hAnsi="굴림" w:cs="굴림" w:hint="eastAsia"/>
          <w:szCs w:val="20"/>
          <w:kern w:val="0"/>
          <w:shd w:val="clear" w:color="auto" w:fill="auto"/>
        </w:rPr>
        <w:t>발표대상</w:t>
      </w:r>
      <w:r>
        <w:rPr>
          <w:rFonts w:eastAsia="굴림" w:hAnsi="굴림" w:cs="굴림" w:hint="eastAsia"/>
          <w:szCs w:val="20"/>
          <w:kern w:val="0"/>
          <w:shd w:val="clear" w:color="auto" w:fill="auto"/>
        </w:rPr>
        <w:t>:</w:t>
      </w:r>
      <w:r>
        <w:rPr>
          <w:rFonts w:eastAsia="굴림" w:hAnsi="굴림" w:cs="굴림"/>
          <w:szCs w:val="20"/>
          <w:kern w:val="0"/>
          <w:shd w:val="clear" w:color="auto" w:fill="auto"/>
        </w:rPr>
        <w:t xml:space="preserve">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I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nvited S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peaker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가 아닌 발표자로서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“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Bio-Health &amp; Human Care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”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세션 발표자가 아님</w:t>
      </w:r>
    </w:p>
    <w:p>
      <w:pPr>
        <w:pStyle w:val="a3"/>
        <w:spacing w:before="40" w:line="312" w:lineRule="auto"/>
        <w:rPr>
          <w:rFonts w:eastAsia="굴림" w:hAnsi="굴림" w:cs="굴림"/>
          <w:szCs w:val="20"/>
          <w:kern w:val="0"/>
          <w:shd w:val="clear" w:color="auto" w:fill="auto"/>
        </w:rPr>
      </w:pPr>
      <w:r>
        <w:rPr>
          <w:rFonts w:eastAsia="굴림" w:hAnsi="굴림" w:cs="굴림"/>
          <w:szCs w:val="20"/>
          <w:kern w:val="0"/>
          <w:shd w:val="clear" w:color="auto" w:fill="auto"/>
        </w:rPr>
        <w:t xml:space="preserve">O </w:t>
      </w:r>
      <w:r>
        <w:rPr>
          <w:rFonts w:eastAsia="굴림" w:hAnsi="굴림" w:cs="굴림"/>
          <w:szCs w:val="20"/>
          <w:kern w:val="0"/>
          <w:u w:val="single" w:color="auto"/>
          <w:shd w:val="clear" w:color="auto" w:fill="auto"/>
        </w:rPr>
        <w:t>Bio-Health &amp; Human Care</w:t>
      </w:r>
      <w:r>
        <w:rPr>
          <w:rFonts w:eastAsia="굴림" w:hAnsi="굴림" w:cs="굴림"/>
          <w:szCs w:val="20"/>
          <w:kern w:val="0"/>
          <w:shd w:val="clear" w:color="auto" w:fill="auto"/>
        </w:rPr>
        <w:t>:</w:t>
      </w:r>
    </w:p>
    <w:p>
      <w:pPr>
        <w:pStyle w:val="a3"/>
        <w:spacing w:before="40" w:line="312" w:lineRule="auto"/>
      </w:pPr>
      <w:r>
        <w:rPr>
          <w:rFonts w:eastAsia="굴림" w:hAnsi="굴림" w:cs="굴림"/>
          <w:szCs w:val="20"/>
          <w:kern w:val="0"/>
          <w:shd w:val="clear" w:color="auto" w:fill="auto"/>
        </w:rPr>
        <w:t xml:space="preserve">- </w:t>
      </w:r>
      <w:r>
        <w:rPr>
          <w:rFonts w:eastAsia="굴림" w:hAnsi="굴림" w:cs="굴림" w:hint="eastAsia"/>
          <w:szCs w:val="20"/>
          <w:kern w:val="0"/>
          <w:shd w:val="clear" w:color="auto" w:fill="auto"/>
        </w:rPr>
        <w:t>발표대상</w:t>
      </w:r>
      <w:r>
        <w:rPr>
          <w:rFonts w:eastAsia="굴림" w:hAnsi="굴림" w:cs="굴림" w:hint="eastAsia"/>
          <w:szCs w:val="20"/>
          <w:kern w:val="0"/>
          <w:shd w:val="clear" w:color="auto" w:fill="auto"/>
        </w:rPr>
        <w:t>:</w:t>
      </w:r>
      <w:r>
        <w:rPr>
          <w:rFonts w:eastAsia="굴림" w:hAnsi="굴림" w:cs="굴림"/>
          <w:szCs w:val="20"/>
          <w:kern w:val="0"/>
          <w:shd w:val="clear" w:color="auto" w:fill="auto"/>
        </w:rPr>
        <w:t xml:space="preserve">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I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nvited S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peaker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가 아닌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상명대 소속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>중에서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상기 세션을 지원한 발표자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 </w:t>
      </w:r>
    </w:p>
  </w:comment>
  <w:comment w:id="3" w:author="Wuon-Shik Kim" w:date="2024-08-28T17:04:00Z" w:initials="WK">
    <w:p>
      <w:pPr>
        <w:pStyle w:val="ad"/>
      </w:pPr>
      <w:r>
        <w:rPr>
          <w:rStyle w:val="ac"/>
        </w:rPr>
        <w:annotationRef/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연구분야 작성 요령:</w:t>
      </w:r>
    </w:p>
    <w:p>
      <w:pPr>
        <w:pStyle w:val="ad"/>
      </w:pPr>
      <w:r>
        <w:rPr>
          <w:rFonts w:eastAsiaTheme="minorHAnsi"/>
        </w:rPr>
        <w:t>▣</w:t>
      </w:r>
      <w:r>
        <w:t xml:space="preserve"> </w:t>
      </w:r>
      <w:r>
        <w:rPr>
          <w:b/>
        </w:rPr>
        <w:t xml:space="preserve">International </w:t>
      </w:r>
      <w:r>
        <w:rPr>
          <w:rFonts w:hint="eastAsia"/>
          <w:b/>
        </w:rPr>
        <w:t>또는</w:t>
      </w:r>
      <w:r>
        <w:rPr>
          <w:b/>
        </w:rPr>
        <w:t xml:space="preserve"> Domestic 세션 발표자</w:t>
      </w:r>
      <w:r>
        <w:rPr>
          <w:rFonts w:hint="eastAsia"/>
          <w:b/>
        </w:rPr>
        <w:t xml:space="preserve">는 </w:t>
      </w:r>
      <w:r>
        <w:rPr>
          <w:rFonts w:hint="eastAsia"/>
          <w:b/>
        </w:rPr>
        <w:t xml:space="preserve">아래에서 </w:t>
      </w:r>
      <w:r>
        <w:rPr>
          <w:b/>
        </w:rPr>
        <w:t>1</w:t>
      </w:r>
      <w:r>
        <w:rPr>
          <w:rFonts w:hint="eastAsia"/>
          <w:b/>
        </w:rPr>
        <w:t>개분야 선택</w:t>
      </w:r>
      <w:r>
        <w:rPr>
          <w:rFonts w:hint="eastAsia"/>
          <w:b/>
        </w:rPr>
        <w:t xml:space="preserve">하여 </w:t>
      </w:r>
      <w:r>
        <w:rPr>
          <w:rFonts w:hint="eastAsia"/>
          <w:b/>
        </w:rPr>
        <w:t xml:space="preserve">밑줄친 부분만 </w:t>
      </w:r>
      <w:r>
        <w:rPr>
          <w:rFonts w:hint="eastAsia"/>
          <w:b/>
        </w:rPr>
        <w:t>기재함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bookmarkStart w:id="320" w:name="_Hlk176358048"/>
      <w:r>
        <w:rPr>
          <w:rFonts w:hint="eastAsia"/>
          <w:u w:val="single" w:color="auto"/>
        </w:rPr>
        <w:t>감성</w:t>
      </w:r>
      <w:r>
        <w:rPr>
          <w:u w:val="single" w:color="auto"/>
        </w:rPr>
        <w:t xml:space="preserve"> 이론/측정</w:t>
      </w:r>
      <w:r>
        <w:rPr>
          <w:rFonts w:hint="eastAsia"/>
        </w:rPr>
        <w:t>(심리/생리/행동)</w:t>
      </w:r>
      <w:r>
        <w:t>, 신경가소성</w:t>
      </w:r>
      <w:r>
        <w:rPr>
          <w:rFonts w:hint="eastAsia"/>
        </w:rPr>
        <w:t>(</w:t>
      </w:r>
      <w:r>
        <w:t>Theory/</w:t>
      </w:r>
      <w:r>
        <w:t>Measurement (Psychology/Physiology /Behavior), Ne</w:t>
      </w:r>
      <w:r>
        <w:t>uroplasticity in Affective Science)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 xml:space="preserve">감성 </w:t>
      </w:r>
      <w:r>
        <w:rPr>
          <w:u w:val="single" w:color="auto"/>
        </w:rPr>
        <w:t>학습과학</w:t>
      </w:r>
      <w:r>
        <w:t xml:space="preserve"> 및 </w:t>
      </w:r>
      <w:r>
        <w:t>감각측정</w:t>
      </w:r>
      <w:r>
        <w:rPr>
          <w:rFonts w:hint="eastAsia"/>
        </w:rPr>
        <w:t>(</w:t>
      </w:r>
      <w:r>
        <w:rPr>
          <w:rFonts w:ascii="Arial" w:hAnsi="Arial" w:cs="Arial"/>
          <w:sz w:val="21"/>
          <w:szCs w:val="21"/>
        </w:rPr>
        <w:t xml:space="preserve">Learning Sciences and Sensory Measurement </w:t>
      </w:r>
      <w:r>
        <w:t>in Affective Science</w:t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</w:t>
      </w:r>
      <w:r>
        <w:rPr>
          <w:u w:val="single" w:color="auto"/>
        </w:rPr>
        <w:t xml:space="preserve"> 디자인/콘텐츠</w:t>
      </w:r>
      <w:r>
        <w:t>(Design/Content in Affective Science)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</w:t>
      </w:r>
      <w:r>
        <w:rPr>
          <w:u w:val="single" w:color="auto"/>
        </w:rPr>
        <w:t xml:space="preserve"> 의류</w:t>
      </w:r>
      <w:r>
        <w:rPr>
          <w:rFonts w:hint="eastAsia"/>
          <w:u w:val="single" w:color="auto"/>
        </w:rPr>
        <w:t>(</w:t>
      </w:r>
      <w:r>
        <w:t>Clothing in Affective Science)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감성문화</w:t>
      </w:r>
      <w:r>
        <w:rPr>
          <w:u w:val="single" w:color="auto"/>
        </w:rPr>
        <w:t>/사회</w:t>
      </w:r>
      <w:r>
        <w:rPr>
          <w:rFonts w:hint="eastAsia"/>
        </w:rPr>
        <w:t>(</w:t>
      </w:r>
      <w:r>
        <w:t>Culture/Society in Affective Science</w:t>
      </w:r>
      <w:r>
        <w:t>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감성예술/색채</w:t>
      </w:r>
      <w:r>
        <w:rPr>
          <w:rFonts w:hint="eastAsia"/>
        </w:rPr>
        <w:t>(A</w:t>
      </w:r>
      <w:r>
        <w:t xml:space="preserve">rts/Color in </w:t>
      </w:r>
      <w:r>
        <w:t>Affective Science</w:t>
      </w:r>
      <w:r>
        <w:t>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감성공학/기술/환경</w:t>
      </w:r>
      <w:r>
        <w:rPr>
          <w:rFonts w:hint="eastAsia"/>
        </w:rPr>
        <w:t>(</w:t>
      </w:r>
      <w:r>
        <w:t>Engineering</w:t>
      </w:r>
      <w:r>
        <w:t>/</w:t>
      </w:r>
      <w:r>
        <w:rPr>
          <w:rFonts w:hint="eastAsia"/>
        </w:rPr>
        <w:t>T</w:t>
      </w:r>
      <w:r>
        <w:t>echnology /Environment</w:t>
      </w:r>
      <w:r>
        <w:t xml:space="preserve"> in Affective Science</w:t>
      </w:r>
      <w:r>
        <w:t>)</w:t>
      </w:r>
    </w:p>
    <w:p>
      <w:pPr>
        <w:pStyle w:val="ad"/>
      </w:pPr>
      <w:r>
        <w:rPr>
          <w:rFonts w:eastAsiaTheme="minorHAnsi"/>
        </w:rPr>
        <w:t xml:space="preserve">• </w:t>
      </w:r>
      <w:r>
        <w:rPr>
          <w:rFonts w:hint="eastAsia"/>
          <w:u w:val="single" w:color="auto"/>
        </w:rPr>
        <w:t>감성 산업(자동차,</w:t>
      </w:r>
      <w:r>
        <w:rPr>
          <w:u w:val="single" w:color="auto"/>
        </w:rPr>
        <w:t xml:space="preserve"> </w:t>
      </w:r>
      <w:r>
        <w:rPr>
          <w:rFonts w:hint="eastAsia"/>
          <w:u w:val="single" w:color="auto"/>
        </w:rPr>
        <w:t>스마트폰 등)</w:t>
      </w:r>
      <w:r>
        <w:t>(Industry in Affective Science (Automobile, Smartphone, etc.)</w:t>
      </w:r>
      <w:r>
        <w:t>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u w:val="single" w:color="auto"/>
        </w:rPr>
        <w:t>공감/</w:t>
      </w:r>
      <w:r>
        <w:rPr>
          <w:rFonts w:hint="eastAsia"/>
          <w:u w:val="single" w:color="auto"/>
        </w:rPr>
        <w:t>거울뉴런</w:t>
      </w:r>
      <w:r>
        <w:rPr>
          <w:u w:val="single" w:color="auto"/>
        </w:rPr>
        <w:t>/정신적 시각화</w:t>
      </w:r>
      <w:r>
        <w:rPr>
          <w:rFonts w:hint="eastAsia"/>
        </w:rPr>
        <w:t>(</w:t>
      </w:r>
      <w:r>
        <w:t>Empathy/Mirror Neuron/Mental Imagery)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몰입감/</w:t>
      </w:r>
      <w:r>
        <w:rPr>
          <w:u w:val="single" w:color="auto"/>
        </w:rPr>
        <w:t>게임</w:t>
      </w:r>
      <w:r>
        <w:rPr>
          <w:rFonts w:hint="eastAsia"/>
          <w:u w:val="single" w:color="auto"/>
        </w:rPr>
        <w:t>/디지털치료제</w:t>
      </w:r>
      <w:r>
        <w:rPr>
          <w:rFonts w:hint="eastAsia"/>
        </w:rPr>
        <w:t>(</w:t>
      </w:r>
      <w:r>
        <w:t>Immersion/Game/</w:t>
      </w:r>
      <w:r>
        <w:rPr>
          <w:rFonts w:hint="eastAsia"/>
        </w:rPr>
        <w:t>D</w:t>
      </w:r>
      <w:r>
        <w:t>igital Therapeutics in Affective Science)</w:t>
      </w:r>
    </w:p>
    <w:p>
      <w:pPr>
        <w:pStyle w:val="ad"/>
        <w:rPr>
          <w:rFonts w:ascii="Times New Roman" w:hAnsi="Times New Roman" w:cs="Times New Roman"/>
          <w:szCs w:val="20"/>
          <w:kern w:val="0"/>
        </w:rPr>
      </w:pPr>
      <w:r>
        <w:rPr>
          <w:rFonts w:eastAsiaTheme="minorHAnsi"/>
        </w:rPr>
        <w:t>•</w:t>
      </w:r>
      <w:r>
        <w:t xml:space="preserve"> </w:t>
      </w:r>
      <w:r>
        <w:rPr>
          <w:rFonts w:ascii="Times New Roman" w:hAnsi="Times New Roman" w:cs="Times New Roman" w:hint="eastAsia"/>
          <w:szCs w:val="20"/>
          <w:kern w:val="0"/>
          <w:u w:val="single" w:color="auto"/>
        </w:rPr>
        <w:t>데이터사이언스</w:t>
      </w:r>
      <w:r>
        <w:rPr>
          <w:rFonts w:ascii="Times New Roman" w:hAnsi="Times New Roman" w:cs="Times New Roman" w:hint="eastAsia"/>
          <w:szCs w:val="20"/>
          <w:kern w:val="0"/>
          <w:u w:val="single" w:color="auto"/>
        </w:rPr>
        <w:t>/</w:t>
      </w:r>
      <w:r>
        <w:rPr>
          <w:rFonts w:ascii="Times New Roman" w:hAnsi="Times New Roman" w:cs="Times New Roman" w:hint="eastAsia"/>
          <w:szCs w:val="20"/>
          <w:kern w:val="0"/>
          <w:u w:val="single" w:color="auto"/>
        </w:rPr>
        <w:t>뉴로마케팅</w:t>
      </w:r>
      <w:r>
        <w:rPr>
          <w:rFonts w:ascii="Times New Roman" w:hAnsi="Times New Roman" w:cs="Times New Roman" w:hint="eastAsia"/>
          <w:szCs w:val="20"/>
          <w:kern w:val="0"/>
        </w:rPr>
        <w:t>(</w:t>
      </w:r>
      <w:r>
        <w:rPr>
          <w:rFonts w:ascii="Times New Roman" w:hAnsi="Times New Roman" w:cs="Times New Roman"/>
          <w:szCs w:val="20"/>
          <w:kern w:val="0"/>
        </w:rPr>
        <w:t>Data Science/Neuromarketing)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인공감성지능</w:t>
      </w:r>
      <w:r>
        <w:rPr>
          <w:u w:val="single" w:color="auto"/>
        </w:rPr>
        <w:t>/공감지능</w:t>
      </w:r>
      <w:r>
        <w:rPr>
          <w:rFonts w:hint="eastAsia"/>
        </w:rPr>
        <w:t>(</w:t>
      </w:r>
      <w:r>
        <w:t>Artificial Emotional</w:t>
      </w:r>
      <w:r>
        <w:rPr>
          <w:rFonts w:hint="eastAsia"/>
        </w:rPr>
        <w:t xml:space="preserve"> </w:t>
      </w:r>
      <w:r>
        <w:t>Intelligence/Affectionate Intelligence)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</w:t>
      </w:r>
      <w:r>
        <w:rPr>
          <w:u w:val="single" w:color="auto"/>
        </w:rPr>
        <w:t xml:space="preserve"> 치</w:t>
      </w:r>
      <w:r>
        <w:rPr>
          <w:rFonts w:hint="eastAsia"/>
          <w:u w:val="single" w:color="auto"/>
        </w:rPr>
        <w:t>유</w:t>
      </w:r>
      <w:r>
        <w:rPr>
          <w:u w:val="single" w:color="auto"/>
        </w:rPr>
        <w:t>/</w:t>
      </w:r>
      <w:r>
        <w:rPr>
          <w:rFonts w:hint="eastAsia"/>
          <w:u w:val="single" w:color="auto"/>
        </w:rPr>
        <w:t>병리/의공</w:t>
      </w:r>
      <w:r>
        <w:rPr>
          <w:rFonts w:hint="eastAsia"/>
        </w:rPr>
        <w:t>(</w:t>
      </w:r>
      <w:r>
        <w:t>Healing/Pathology/Biomedical Engineering in Affective Science)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감성</w:t>
      </w:r>
      <w:r>
        <w:rPr>
          <w:u w:val="single" w:color="auto"/>
        </w:rPr>
        <w:t xml:space="preserve"> 웰니스</w:t>
      </w:r>
      <w:r>
        <w:t>/명상</w:t>
      </w:r>
      <w:r>
        <w:rPr>
          <w:rFonts w:hint="eastAsia"/>
        </w:rPr>
        <w:t>/후성유전학(</w:t>
      </w:r>
      <w:r>
        <w:t xml:space="preserve">Wellness/Meditation </w:t>
      </w:r>
      <w:r>
        <w:rPr>
          <w:rFonts w:ascii="Times New Roman" w:hAnsi="Times New Roman" w:cs="Times New Roman"/>
          <w:szCs w:val="20"/>
          <w:kern w:val="0"/>
        </w:rPr>
        <w:t>/Epigenetics</w:t>
      </w:r>
      <w:r>
        <w:t xml:space="preserve"> in Affective Science) </w:t>
      </w:r>
    </w:p>
    <w:p>
      <w:pPr>
        <w:pStyle w:val="ad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  <w:u w:val="single" w:color="auto"/>
        </w:rPr>
        <w:t>기타</w:t>
      </w:r>
      <w:r>
        <w:rPr>
          <w:rFonts w:hint="eastAsia"/>
          <w:u w:val="single" w:color="auto"/>
        </w:rPr>
        <w:t xml:space="preserve"> </w:t>
      </w:r>
      <w:r>
        <w:rPr>
          <w:rFonts w:hint="eastAsia"/>
          <w:u w:val="single" w:color="auto"/>
        </w:rPr>
        <w:t>감성과학</w:t>
      </w:r>
      <w:r>
        <w:rPr>
          <w:rFonts w:hint="eastAsia"/>
        </w:rPr>
        <w:t>(</w:t>
      </w:r>
      <w:r>
        <w:t>Others in Affective Science)</w:t>
      </w:r>
    </w:p>
    <w:p>
      <w:pPr>
        <w:pStyle w:val="ad"/>
        <w:rPr>
          <w:b/>
        </w:rPr>
      </w:pPr>
      <w:r>
        <w:rPr>
          <w:rFonts w:eastAsiaTheme="minorHAnsi"/>
          <w:b/>
        </w:rPr>
        <w:t>▣</w:t>
      </w:r>
      <w:r>
        <w:rPr>
          <w:b/>
        </w:rPr>
        <w:t xml:space="preserve"> </w:t>
      </w:r>
      <w:r>
        <w:rPr>
          <w:b/>
        </w:rPr>
        <w:t>Bio-Health &amp; Human Care</w:t>
      </w:r>
      <w:r>
        <w:rPr>
          <w:b/>
        </w:rPr>
        <w:t xml:space="preserve"> 세션 발표자</w:t>
      </w:r>
      <w:r>
        <w:rPr>
          <w:rFonts w:hint="eastAsia"/>
          <w:b/>
        </w:rPr>
        <w:t xml:space="preserve">는 아래에서 </w:t>
      </w:r>
      <w:r>
        <w:rPr>
          <w:b/>
        </w:rPr>
        <w:t>1</w:t>
      </w:r>
      <w:r>
        <w:rPr>
          <w:rFonts w:hint="eastAsia"/>
          <w:b/>
        </w:rPr>
        <w:t>개분야 선택하여 기재함</w:t>
      </w:r>
    </w:p>
    <w:p>
      <w:pPr>
        <w:pStyle w:val="ad"/>
      </w:pPr>
      <w:r>
        <w:rPr>
          <w:rFonts w:eastAsiaTheme="minorHAnsi"/>
          <w:color w:val="0000FF"/>
        </w:rPr>
        <w:t>•</w:t>
      </w:r>
      <w:r>
        <w:rPr>
          <w:color w:val="0000FF"/>
        </w:rPr>
        <w:t xml:space="preserve"> </w:t>
      </w:r>
      <w:r>
        <w:rPr>
          <w:u w:val="single" w:color="auto"/>
        </w:rPr>
        <w:t>휴먼케어/디지털 치료제</w:t>
      </w:r>
      <w:r>
        <w:t>(Human Care/Digital Therapeutics)</w:t>
      </w:r>
    </w:p>
    <w:p>
      <w:pPr>
        <w:pStyle w:val="ad"/>
        <w:rPr>
          <w:color w:val="0070C0"/>
        </w:rPr>
      </w:pPr>
      <w:r>
        <w:rPr>
          <w:rFonts w:eastAsiaTheme="minorHAnsi"/>
        </w:rPr>
        <w:t>•</w:t>
      </w:r>
      <w:r>
        <w:t xml:space="preserve"> </w:t>
      </w:r>
      <w:r>
        <w:rPr>
          <w:u w:val="single" w:color="auto"/>
        </w:rPr>
        <w:t>감성지능과 바이오헬스케어</w:t>
      </w:r>
      <w:r>
        <w:t xml:space="preserve"> 시스템</w:t>
      </w:r>
      <w:r>
        <w:t>(Emotional Intelligence &amp; Bio-Health Care System)</w:t>
      </w:r>
    </w:p>
    <w:p>
      <w:pPr>
        <w:pStyle w:val="ad"/>
      </w:pPr>
      <w:r>
        <w:rPr>
          <w:b/>
          <w:color w:val="FF0000"/>
        </w:rPr>
        <w:t>[</w:t>
      </w:r>
      <w:bookmarkStart w:id="321" w:name="_Hlk175759220"/>
      <w:r>
        <w:rPr>
          <w:rFonts w:hint="eastAsia"/>
          <w:color w:val="FF0000"/>
        </w:rPr>
        <w:t>수집된 초록 편수에 따라 프로그램 구성 시 연관 연구분야들을 통합할 수 있음</w:t>
      </w:r>
      <w:r>
        <w:rPr>
          <w:color w:val="FF0000"/>
        </w:rPr>
        <w:t>]</w:t>
      </w:r>
      <w:bookmarkEnd w:id="320"/>
      <w:bookmarkEnd w:id="321"/>
    </w:p>
  </w:comment>
  <w:comment w:id="4" w:author="Wuon-Shik Kim" w:date="2024-08-28T17:12:00Z" w:initials="WK">
    <w:p>
      <w:pPr>
        <w:pStyle w:val="ad"/>
        <w:rPr>
          <w:b/>
        </w:rPr>
      </w:pPr>
      <w:r>
        <w:rPr>
          <w:rStyle w:val="ac"/>
        </w:rPr>
        <w:annotationRef/>
      </w:r>
      <w:r>
        <w:rPr>
          <w:b/>
        </w:rPr>
        <w:t xml:space="preserve">* </w:t>
      </w:r>
      <w:r>
        <w:rPr>
          <w:rFonts w:hint="eastAsia"/>
          <w:b/>
        </w:rPr>
        <w:t>발표방법 작성 요령:</w:t>
      </w:r>
    </w:p>
    <w:p>
      <w:pPr>
        <w:pStyle w:val="a3"/>
        <w:spacing w:before="40" w:line="312" w:lineRule="auto"/>
      </w:pPr>
      <w:r>
        <w:rPr>
          <w:rFonts w:cs="함초롬바탕"/>
          <w:color w:val="auto"/>
          <w:szCs w:val="20"/>
          <w:kern w:val="0"/>
          <w:shd w:val="clear" w:color="auto" w:fill="auto"/>
        </w:rPr>
        <w:t>Oral (</w:t>
      </w:r>
      <w:r>
        <w:rPr>
          <w:rFonts w:cs="함초롬바탕" w:hint="eastAsia"/>
          <w:color w:val="auto"/>
          <w:szCs w:val="20"/>
          <w:kern w:val="0"/>
          <w:shd w:val="clear" w:color="auto" w:fill="auto"/>
        </w:rPr>
        <w:t>구두</w:t>
      </w:r>
      <w:r>
        <w:rPr>
          <w:rFonts w:cs="함초롬바탕" w:hint="eastAsia"/>
          <w:color w:val="auto"/>
          <w:szCs w:val="20"/>
          <w:kern w:val="0"/>
          <w:shd w:val="clear" w:color="auto" w:fill="auto"/>
        </w:rPr>
        <w:t>발표)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 xml:space="preserve"> </w:t>
      </w:r>
      <w:r>
        <w:rPr>
          <w:rFonts w:hAnsi="굴림" w:cs="굴림" w:hint="eastAsia"/>
          <w:color w:val="auto"/>
          <w:szCs w:val="20"/>
          <w:kern w:val="0"/>
          <w:shd w:val="clear" w:color="auto" w:fill="auto"/>
        </w:rPr>
        <w:t xml:space="preserve">또는 </w:t>
      </w:r>
      <w:r>
        <w:rPr>
          <w:rFonts w:hAnsi="굴림" w:cs="굴림"/>
          <w:color w:val="auto"/>
          <w:szCs w:val="20"/>
          <w:kern w:val="0"/>
          <w:shd w:val="clear" w:color="auto" w:fill="auto"/>
        </w:rPr>
        <w:t>Poster (</w:t>
      </w:r>
      <w:r>
        <w:rPr>
          <w:rFonts w:cs="함초롬바탕" w:hint="eastAsia"/>
          <w:color w:val="auto"/>
          <w:szCs w:val="20"/>
          <w:kern w:val="0"/>
          <w:shd w:val="clear" w:color="auto" w:fill="auto"/>
        </w:rPr>
        <w:t>포스터 발표</w:t>
      </w:r>
      <w:r>
        <w:rPr>
          <w:rFonts w:cs="함초롬바탕" w:hint="eastAsia"/>
          <w:color w:val="auto"/>
          <w:szCs w:val="20"/>
          <w:kern w:val="0"/>
          <w:shd w:val="clear" w:color="auto" w:fill="auto"/>
        </w:rPr>
        <w:t>)</w:t>
      </w:r>
      <w:r>
        <w:rPr>
          <w:rFonts w:cs="함초롬바탕" w:hint="eastAsia"/>
          <w:color w:val="auto"/>
          <w:szCs w:val="20"/>
          <w:kern w:val="0"/>
          <w:shd w:val="clear" w:color="auto" w:fill="auto"/>
        </w:rPr>
        <w:t xml:space="preserve"> 중에서 선택하여 기재</w:t>
      </w:r>
      <w:r>
        <w:rPr>
          <w:rFonts w:hint="eastAsia"/>
        </w:rPr>
        <w:t>)</w:t>
      </w:r>
    </w:p>
  </w:comment>
  <w:comment w:id="5" w:author="Wuon-Shik Kim" w:date="2024-08-28T17:15:00Z" w:initials="WK">
    <w:p>
      <w:pPr>
        <w:pStyle w:val="ad"/>
        <w:rPr>
          <w:rFonts w:hAnsi="굴림" w:cs="굴림"/>
          <w:szCs w:val="20"/>
          <w:kern w:val="0"/>
        </w:rPr>
      </w:pPr>
      <w:r>
        <w:rPr>
          <w:rStyle w:val="ac"/>
        </w:rPr>
        <w:annotationRef/>
      </w:r>
      <w:r>
        <w:rPr>
          <w:b/>
        </w:rPr>
        <w:t xml:space="preserve">* </w:t>
      </w:r>
      <w:r>
        <w:rPr>
          <w:rFonts w:hint="eastAsia"/>
          <w:b/>
        </w:rPr>
        <w:t>학회참</w:t>
      </w:r>
      <w:r>
        <w:rPr>
          <w:rFonts w:hint="eastAsia"/>
          <w:b/>
        </w:rPr>
        <w:t>여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방법 작성 요령:</w:t>
      </w:r>
    </w:p>
    <w:p>
      <w:pPr>
        <w:pStyle w:val="ad"/>
      </w:pPr>
      <w:r>
        <w:rPr>
          <w:rFonts w:hAnsi="굴림" w:cs="굴림"/>
          <w:szCs w:val="20"/>
          <w:kern w:val="0"/>
        </w:rPr>
        <w:t>Offline (</w:t>
      </w:r>
      <w:r>
        <w:rPr>
          <w:rFonts w:cs="함초롬바탕" w:hint="eastAsia"/>
          <w:szCs w:val="20"/>
          <w:kern w:val="0"/>
        </w:rPr>
        <w:t>현장</w:t>
      </w:r>
      <w:r>
        <w:rPr>
          <w:rFonts w:cs="함초롬바탕" w:hint="eastAsia"/>
          <w:szCs w:val="20"/>
          <w:kern w:val="0"/>
        </w:rPr>
        <w:t>발표</w:t>
      </w:r>
      <w:r>
        <w:rPr>
          <w:rFonts w:hAnsi="굴림" w:cs="굴림"/>
          <w:szCs w:val="20"/>
          <w:kern w:val="0"/>
        </w:rPr>
        <w:t xml:space="preserve">) </w:t>
      </w:r>
      <w:r>
        <w:rPr>
          <w:rFonts w:hAnsi="굴림" w:cs="굴림" w:hint="eastAsia"/>
          <w:szCs w:val="20"/>
          <w:kern w:val="0"/>
        </w:rPr>
        <w:t xml:space="preserve">또는 </w:t>
      </w:r>
      <w:r>
        <w:rPr>
          <w:rFonts w:hAnsi="굴림" w:cs="굴림"/>
          <w:szCs w:val="20"/>
          <w:kern w:val="0"/>
        </w:rPr>
        <w:t xml:space="preserve">Online </w:t>
      </w:r>
      <w:r>
        <w:rPr>
          <w:rFonts w:hAnsi="굴림" w:cs="굴림"/>
          <w:szCs w:val="20"/>
          <w:kern w:val="0"/>
        </w:rPr>
        <w:t>(</w:t>
      </w:r>
      <w:r>
        <w:rPr>
          <w:rFonts w:hAnsi="굴림" w:cs="굴림" w:hint="eastAsia"/>
          <w:szCs w:val="20"/>
          <w:kern w:val="0"/>
        </w:rPr>
        <w:t>화상</w:t>
      </w:r>
      <w:r>
        <w:rPr>
          <w:rFonts w:cs="함초롬바탕" w:hint="eastAsia"/>
          <w:szCs w:val="20"/>
          <w:kern w:val="0"/>
        </w:rPr>
        <w:t>발표</w:t>
      </w:r>
      <w:r>
        <w:rPr>
          <w:rFonts w:cs="함초롬바탕" w:hint="eastAsia"/>
          <w:szCs w:val="20"/>
          <w:kern w:val="0"/>
        </w:rPr>
        <w:t>)</w:t>
      </w:r>
      <w:r>
        <w:rPr>
          <w:rFonts w:cs="함초롬바탕" w:hint="eastAsia"/>
          <w:szCs w:val="20"/>
          <w:kern w:val="0"/>
        </w:rPr>
        <w:t xml:space="preserve"> 중에서 선택하여 기재</w:t>
      </w:r>
    </w:p>
  </w:comment>
  <w:comment w:id="6" w:author="Wuon-Shik Kim" w:date="2024-08-26T14:03:00Z" w:initials="WK">
    <w:p>
      <w:pPr>
        <w:pStyle w:val="ad"/>
      </w:pPr>
      <w:r>
        <w:rPr>
          <w:rStyle w:val="ac"/>
        </w:rPr>
        <w:annotationRef/>
      </w:r>
      <w:r>
        <w:rPr>
          <w:rFonts w:hint="eastAsia"/>
        </w:rPr>
        <w:t>교신저자는 제1저자와 동일할 수 있음</w:t>
      </w:r>
    </w:p>
  </w:comment>
  <w:comment w:id="7" w:author="Wuon-Shik Kim" w:date="2024-08-30T13:28:00Z" w:initials="WK">
    <w:p>
      <w:pPr>
        <w:pStyle w:val="ad"/>
      </w:pPr>
      <w:r>
        <w:rPr>
          <w:rStyle w:val="ac"/>
        </w:rPr>
        <w:annotationRef/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참고문헌 등을 포함시키지 마십시오.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15f47ae"/>
    <w:multiLevelType w:val="multilevel"/>
    <w:tmpl w:val="33b8a7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474e470e"/>
    <w:multiLevelType w:val="multilevel"/>
    <w:tmpl w:val="471eb3a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c27770f"/>
    <w:multiLevelType w:val="multilevel"/>
    <w:tmpl w:val="896a4be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1bde56e5"/>
    <w:multiLevelType w:val="multilevel"/>
    <w:tmpl w:val="d054af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78f64b35"/>
    <w:multiLevelType w:val="multilevel"/>
    <w:tmpl w:val="ea14be1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15f472fc"/>
    <w:multiLevelType w:val="multilevel"/>
    <w:tmpl w:val="e83c09a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3b881ca1"/>
    <w:multiLevelType w:val="multilevel"/>
    <w:tmpl w:val="ff2e36c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trackRevisions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numPr>
        <w:numId w:val="1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spacing w:after="0" w:line="312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  <w:spacing w:val="-4"/>
    </w:rPr>
  </w:style>
  <w:style w:type="paragraph" w:customStyle="1" w:styleId="MS">
    <w:name w:val="MS바탕글"/>
    <w:uiPriority w:val="14"/>
    <w:pPr>
      <w:autoSpaceDE w:val="off"/>
      <w:autoSpaceDN w:val="off"/>
      <w:widowControl w:val="off"/>
      <w:wordWrap w:val="off"/>
      <w:spacing w:after="16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character" w:styleId="ac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d">
    <w:name w:val="annotation text"/>
    <w:uiPriority w:val="99"/>
    <w:basedOn w:val="a"/>
    <w:link w:val="Char1"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d"/>
  </w:style>
  <w:style w:type="paragraph" w:styleId="ae">
    <w:name w:val="annotation subject"/>
    <w:uiPriority w:val="99"/>
    <w:basedOn w:val="ad"/>
    <w:next w:val="ad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e"/>
    <w:semiHidden/>
    <w:rPr>
      <w:b/>
      <w:bCs/>
    </w:rPr>
  </w:style>
  <w:style w:type="paragraph" w:styleId="af">
    <w:name w:val="Balloon Text"/>
    <w:uiPriority w:val="99"/>
    <w:basedOn w:val="a"/>
    <w:link w:val="Char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uiPriority w:val="99"/>
    <w:basedOn w:val="a0"/>
    <w:link w:val="af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comments" Target="comments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연세의료원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한국감성과학회 춘계학술대회 </dc:title>
  <dc:subject/>
  <dc:creator>MHCHA</dc:creator>
  <cp:keywords/>
  <dc:description/>
  <cp:lastModifiedBy>lolmj</cp:lastModifiedBy>
  <cp:revision>1</cp:revision>
  <dcterms:created xsi:type="dcterms:W3CDTF">2024-08-28T08:02:00Z</dcterms:created>
  <dcterms:modified xsi:type="dcterms:W3CDTF">2024-10-08T12:37:55Z</dcterms:modified>
  <cp:version>1200.0100.01</cp:version>
</cp:coreProperties>
</file>