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9638"/>
      </w:tblGrid>
      <w:tr w:rsidR="006A3CC6" w14:paraId="6695508A" w14:textId="77777777">
        <w:trPr>
          <w:trHeight w:val="417"/>
        </w:trPr>
        <w:tc>
          <w:tcPr>
            <w:tcW w:w="9836" w:type="dxa"/>
            <w:shd w:val="clear" w:color="auto" w:fill="auto"/>
          </w:tcPr>
          <w:p w14:paraId="08E8D08C" w14:textId="77777777" w:rsidR="006A3CC6" w:rsidRDefault="00000000">
            <w:pPr>
              <w:wordWrap/>
              <w:ind w:firstLine="280"/>
              <w:jc w:val="center"/>
              <w:rPr>
                <w:rFonts w:ascii="HY중고딕" w:eastAsia="HY중고딕"/>
                <w:b/>
                <w:sz w:val="28"/>
                <w:szCs w:val="28"/>
              </w:rPr>
            </w:pPr>
            <w:ins w:id="0" w:author="lolmj" w:date="1970-01-04T19:22:00Z">
              <w:r>
                <w:rPr>
                  <w:rFonts w:ascii="HY중고딕" w:eastAsia="HY중고딕" w:hint="eastAsia"/>
                  <w:b/>
                  <w:sz w:val="28"/>
                  <w:szCs w:val="28"/>
                </w:rPr>
                <w:t xml:space="preserve">노인 욕창 예방을 위한 가속도 센서 기반의 </w:t>
              </w:r>
            </w:ins>
            <w:ins w:id="1" w:author="lolmj" w:date="1970-01-07T14:21:00Z">
              <w:r>
                <w:rPr>
                  <w:rFonts w:ascii="HY중고딕" w:eastAsia="HY중고딕" w:hint="eastAsia"/>
                  <w:b/>
                  <w:sz w:val="28"/>
                  <w:szCs w:val="28"/>
                </w:rPr>
                <w:t xml:space="preserve">수면 </w:t>
              </w:r>
            </w:ins>
            <w:ins w:id="2" w:author="lolmj" w:date="1970-01-04T19:22:00Z">
              <w:r>
                <w:rPr>
                  <w:rFonts w:ascii="HY중고딕" w:eastAsia="HY중고딕" w:hint="eastAsia"/>
                  <w:b/>
                  <w:sz w:val="28"/>
                  <w:szCs w:val="28"/>
                </w:rPr>
                <w:t>자세</w:t>
              </w:r>
            </w:ins>
            <w:ins w:id="3" w:author="lolmj" w:date="1970-01-07T14:22:00Z">
              <w:r>
                <w:rPr>
                  <w:rFonts w:ascii="HY중고딕" w:eastAsia="HY중고딕" w:hint="eastAsia"/>
                  <w:b/>
                  <w:sz w:val="28"/>
                  <w:szCs w:val="28"/>
                </w:rPr>
                <w:t xml:space="preserve"> </w:t>
              </w:r>
            </w:ins>
            <w:ins w:id="4" w:author="lolmj" w:date="1970-01-04T19:22:00Z">
              <w:r>
                <w:rPr>
                  <w:rFonts w:ascii="HY중고딕" w:eastAsia="HY중고딕" w:hint="eastAsia"/>
                  <w:b/>
                  <w:sz w:val="28"/>
                  <w:szCs w:val="28"/>
                </w:rPr>
                <w:t>분석 기술 개발</w:t>
              </w:r>
            </w:ins>
            <w:del w:id="5" w:author="lolmj" w:date="2024-10-23T13:51:00Z">
              <w:r>
                <w:rPr>
                  <w:rFonts w:ascii="HY중고딕" w:eastAsia="HY중고딕" w:hint="eastAsia"/>
                  <w:b/>
                  <w:sz w:val="28"/>
                  <w:szCs w:val="28"/>
                </w:rPr>
                <w:delText>한글제목(중고딕, 크기14, 진하게)</w:delText>
              </w:r>
            </w:del>
            <w:r>
              <w:rPr>
                <w:rFonts w:ascii="HY중고딕" w:eastAsia="HY중고딕" w:hint="eastAsia"/>
                <w:b/>
                <w:sz w:val="28"/>
                <w:szCs w:val="28"/>
              </w:rPr>
              <w:t xml:space="preserve"> </w:t>
            </w:r>
          </w:p>
        </w:tc>
      </w:tr>
      <w:tr w:rsidR="006A3CC6" w14:paraId="6D087FD3" w14:textId="77777777">
        <w:trPr>
          <w:trHeight w:val="554"/>
        </w:trPr>
        <w:tc>
          <w:tcPr>
            <w:tcW w:w="9836" w:type="dxa"/>
            <w:shd w:val="clear" w:color="auto" w:fill="auto"/>
          </w:tcPr>
          <w:p w14:paraId="093FBB7E" w14:textId="77777777" w:rsidR="006A3CC6" w:rsidRDefault="00000000">
            <w:pPr>
              <w:wordWrap/>
              <w:ind w:firstLine="200"/>
              <w:jc w:val="center"/>
              <w:rPr>
                <w:rFonts w:ascii="HY중고딕" w:eastAsia="HY중고딕"/>
                <w:b/>
                <w:szCs w:val="20"/>
              </w:rPr>
            </w:pPr>
            <w:ins w:id="6" w:author="lolmj" w:date="1970-01-01T09:35:00Z">
              <w:r>
                <w:rPr>
                  <w:rFonts w:ascii="HY중고딕" w:eastAsia="HY중고딕" w:hint="eastAsia"/>
                  <w:b/>
                  <w:szCs w:val="20"/>
                </w:rPr>
                <w:t>Acceleration Sensor-Based Sleep Posture Analysis System</w:t>
              </w:r>
            </w:ins>
            <w:del w:id="7" w:author="lolmj" w:date="2024-10-23T14:58:00Z">
              <w:r>
                <w:rPr>
                  <w:rFonts w:ascii="HY중고딕" w:eastAsia="HY중고딕" w:hint="eastAsia"/>
                  <w:b/>
                  <w:szCs w:val="20"/>
                </w:rPr>
                <w:delText>English</w:delText>
              </w:r>
            </w:del>
            <w:del w:id="8" w:author="lolmj" w:date="2024-10-23T14:57:00Z">
              <w:r>
                <w:rPr>
                  <w:rFonts w:ascii="HY중고딕" w:eastAsia="HY중고딕" w:hint="eastAsia"/>
                  <w:b/>
                  <w:szCs w:val="20"/>
                </w:rPr>
                <w:delText xml:space="preserve"> Title (중고딕, 크기10, 진하게)</w:delText>
              </w:r>
            </w:del>
          </w:p>
        </w:tc>
      </w:tr>
      <w:tr w:rsidR="006A3CC6" w14:paraId="3CAD3BA6" w14:textId="77777777">
        <w:trPr>
          <w:trHeight w:val="302"/>
        </w:trPr>
        <w:tc>
          <w:tcPr>
            <w:tcW w:w="9836" w:type="dxa"/>
            <w:shd w:val="clear" w:color="auto" w:fill="auto"/>
          </w:tcPr>
          <w:p w14:paraId="7A1CC48D" w14:textId="41784056" w:rsidR="006A3CC6" w:rsidRDefault="00000000">
            <w:pPr>
              <w:wordWrap/>
              <w:ind w:firstLine="200"/>
              <w:jc w:val="center"/>
              <w:rPr>
                <w:rFonts w:ascii="HY중고딕" w:eastAsia="HY중고딕"/>
                <w:szCs w:val="20"/>
              </w:rPr>
            </w:pPr>
            <w:ins w:id="9" w:author="lolmj" w:date="1970-01-01T09:36:00Z">
              <w:r>
                <w:rPr>
                  <w:rFonts w:ascii="HY중고딕" w:eastAsia="HY중고딕" w:hint="eastAsia"/>
                  <w:szCs w:val="20"/>
                </w:rPr>
                <w:t xml:space="preserve">김민재, </w:t>
              </w:r>
            </w:ins>
            <w:ins w:id="10" w:author="seungwon jung" w:date="2024-10-29T20:26:00Z" w16du:dateUtc="2024-10-29T11:26:00Z">
              <w:r w:rsidR="005B7377">
                <w:rPr>
                  <w:rFonts w:ascii="HY중고딕" w:eastAsia="HY중고딕" w:hint="eastAsia"/>
                  <w:szCs w:val="20"/>
                </w:rPr>
                <w:t>정승원</w:t>
              </w:r>
              <w:r w:rsidR="005B7377">
                <w:rPr>
                  <w:rFonts w:ascii="HY중고딕" w:eastAsia="HY중고딕" w:hint="eastAsia"/>
                  <w:szCs w:val="20"/>
                </w:rPr>
                <w:t xml:space="preserve">, </w:t>
              </w:r>
            </w:ins>
            <w:proofErr w:type="spellStart"/>
            <w:ins w:id="11" w:author="lolmj" w:date="1970-01-01T09:36:00Z">
              <w:r>
                <w:rPr>
                  <w:rFonts w:ascii="HY중고딕" w:eastAsia="HY중고딕" w:hint="eastAsia"/>
                  <w:szCs w:val="20"/>
                </w:rPr>
                <w:t>공대영</w:t>
              </w:r>
              <w:proofErr w:type="spellEnd"/>
              <w:r>
                <w:rPr>
                  <w:rFonts w:ascii="HY중고딕" w:eastAsia="HY중고딕" w:hint="eastAsia"/>
                  <w:szCs w:val="20"/>
                </w:rPr>
                <w:t>, 김영재, 이재원,</w:t>
              </w:r>
              <w:del w:id="12" w:author="seungwon jung" w:date="2024-10-29T20:26:00Z" w16du:dateUtc="2024-10-29T11:26:00Z">
                <w:r w:rsidDel="005B7377">
                  <w:rPr>
                    <w:rFonts w:ascii="HY중고딕" w:eastAsia="HY중고딕" w:hint="eastAsia"/>
                    <w:szCs w:val="20"/>
                  </w:rPr>
                  <w:delText xml:space="preserve"> 정승원,</w:delText>
                </w:r>
              </w:del>
              <w:r>
                <w:rPr>
                  <w:rFonts w:ascii="HY중고딕" w:eastAsia="HY중고딕" w:hint="eastAsia"/>
                  <w:szCs w:val="20"/>
                </w:rPr>
                <w:t xml:space="preserve"> </w:t>
              </w:r>
              <w:proofErr w:type="spellStart"/>
              <w:r>
                <w:rPr>
                  <w:rFonts w:ascii="HY중고딕" w:eastAsia="HY중고딕" w:hint="eastAsia"/>
                  <w:szCs w:val="20"/>
                </w:rPr>
                <w:t>윤희남</w:t>
              </w:r>
            </w:ins>
            <w:proofErr w:type="spellEnd"/>
            <w:del w:id="13" w:author="lolmj" w:date="2024-10-23T14:59:00Z">
              <w:r>
                <w:rPr>
                  <w:rFonts w:ascii="HY중고딕" w:eastAsia="HY중고딕" w:hint="eastAsia"/>
                  <w:szCs w:val="20"/>
                </w:rPr>
                <w:delText>성명</w:delText>
              </w:r>
              <w:r>
                <w:rPr>
                  <w:rFonts w:ascii="HY중고딕" w:eastAsia="HY중고딕" w:hint="eastAsia"/>
                  <w:szCs w:val="20"/>
                  <w:vertAlign w:val="superscript"/>
                </w:rPr>
                <w:delText>1</w:delText>
              </w:r>
              <w:r>
                <w:rPr>
                  <w:rFonts w:ascii="HY중고딕" w:eastAsia="HY중고딕" w:hint="eastAsia"/>
                  <w:szCs w:val="20"/>
                </w:rPr>
                <w:delText>, 성명</w:delText>
              </w:r>
              <w:r>
                <w:rPr>
                  <w:rFonts w:ascii="HY중고딕" w:eastAsia="HY중고딕" w:hint="eastAsia"/>
                  <w:szCs w:val="20"/>
                  <w:vertAlign w:val="superscript"/>
                </w:rPr>
                <w:delText>1</w:delText>
              </w:r>
              <w:r>
                <w:rPr>
                  <w:rFonts w:ascii="HY중고딕" w:eastAsia="HY중고딕" w:hint="eastAsia"/>
                  <w:szCs w:val="20"/>
                </w:rPr>
                <w:delText>, 성명</w:delText>
              </w:r>
              <w:r>
                <w:rPr>
                  <w:rFonts w:ascii="HY중고딕" w:eastAsia="HY중고딕" w:hint="eastAsia"/>
                  <w:szCs w:val="20"/>
                  <w:vertAlign w:val="superscript"/>
                </w:rPr>
                <w:delText>2</w:delText>
              </w:r>
              <w:r>
                <w:rPr>
                  <w:rFonts w:ascii="HY중고딕" w:eastAsia="HY중고딕"/>
                  <w:szCs w:val="20"/>
                  <w:vertAlign w:val="superscript"/>
                </w:rPr>
                <w:delText>*</w:delText>
              </w:r>
              <w:r>
                <w:rPr>
                  <w:rFonts w:ascii="HY중고딕" w:eastAsia="HY중고딕" w:hint="eastAsia"/>
                  <w:szCs w:val="20"/>
                </w:rPr>
                <w:delText xml:space="preserve"> (중고딕, 크기 10)</w:delText>
              </w:r>
            </w:del>
          </w:p>
        </w:tc>
      </w:tr>
      <w:tr w:rsidR="006A3CC6" w14:paraId="6265FDE8" w14:textId="77777777">
        <w:trPr>
          <w:trHeight w:val="576"/>
        </w:trPr>
        <w:tc>
          <w:tcPr>
            <w:tcW w:w="9836" w:type="dxa"/>
            <w:shd w:val="clear" w:color="auto" w:fill="auto"/>
          </w:tcPr>
          <w:p w14:paraId="5CD634D5" w14:textId="77777777" w:rsidR="006A3CC6" w:rsidRDefault="00000000">
            <w:pPr>
              <w:wordWrap/>
              <w:ind w:firstLine="200"/>
              <w:jc w:val="center"/>
              <w:rPr>
                <w:rFonts w:ascii="HY중고딕" w:eastAsia="HY중고딕"/>
                <w:sz w:val="18"/>
                <w:szCs w:val="18"/>
              </w:rPr>
            </w:pPr>
            <w:del w:id="14" w:author="lolmj" w:date="2024-10-23T15:00:00Z">
              <w:r>
                <w:rPr>
                  <w:rFonts w:ascii="HY중고딕" w:eastAsia="HY중고딕" w:hint="eastAsia"/>
                  <w:szCs w:val="20"/>
                  <w:vertAlign w:val="superscript"/>
                </w:rPr>
                <w:delText>1</w:delText>
              </w:r>
              <w:r>
                <w:rPr>
                  <w:rFonts w:ascii="HY중고딕" w:eastAsia="HY중고딕" w:hint="eastAsia"/>
                  <w:sz w:val="18"/>
                  <w:szCs w:val="18"/>
                </w:rPr>
                <w:delText>소</w:delText>
              </w:r>
            </w:del>
            <w:ins w:id="15" w:author="lolmj" w:date="1970-01-01T09:37:00Z">
              <w:r>
                <w:rPr>
                  <w:rFonts w:ascii="HY중고딕" w:eastAsia="HY중고딕" w:hint="eastAsia"/>
                  <w:sz w:val="18"/>
                  <w:szCs w:val="18"/>
                </w:rPr>
                <w:t xml:space="preserve">상명대학교 </w:t>
              </w:r>
              <w:proofErr w:type="spellStart"/>
              <w:r>
                <w:rPr>
                  <w:rFonts w:ascii="HY중고딕" w:eastAsia="HY중고딕" w:hint="eastAsia"/>
                  <w:sz w:val="18"/>
                  <w:szCs w:val="18"/>
                </w:rPr>
                <w:t>휴먼지능정보공학전공</w:t>
              </w:r>
            </w:ins>
            <w:proofErr w:type="spellEnd"/>
            <w:del w:id="16" w:author="lolmj" w:date="2024-10-23T15:00:00Z">
              <w:r>
                <w:rPr>
                  <w:rFonts w:ascii="HY중고딕" w:eastAsia="HY중고딕" w:hint="eastAsia"/>
                  <w:sz w:val="18"/>
                  <w:szCs w:val="18"/>
                </w:rPr>
                <w:delText>속,</w:delText>
              </w:r>
            </w:del>
            <w:r>
              <w:rPr>
                <w:rFonts w:ascii="HY중고딕" w:eastAsia="HY중고딕" w:hint="eastAsia"/>
                <w:sz w:val="18"/>
                <w:szCs w:val="18"/>
              </w:rPr>
              <w:t xml:space="preserve"> </w:t>
            </w:r>
            <w:del w:id="17" w:author="lolmj" w:date="2024-10-23T15:00:00Z">
              <w:r>
                <w:rPr>
                  <w:rFonts w:ascii="HY중고딕" w:eastAsia="HY중고딕" w:hint="eastAsia"/>
                  <w:szCs w:val="20"/>
                  <w:vertAlign w:val="superscript"/>
                </w:rPr>
                <w:delText>2</w:delText>
              </w:r>
              <w:r>
                <w:rPr>
                  <w:rFonts w:ascii="HY중고딕" w:eastAsia="HY중고딕" w:hint="eastAsia"/>
                  <w:sz w:val="18"/>
                  <w:szCs w:val="18"/>
                </w:rPr>
                <w:delText>소속(중고딕, 크기 9)</w:delText>
              </w:r>
            </w:del>
          </w:p>
          <w:p w14:paraId="20B5ADF1" w14:textId="77777777" w:rsidR="006A3CC6" w:rsidRDefault="00000000">
            <w:pPr>
              <w:wordWrap/>
              <w:ind w:firstLine="200"/>
              <w:jc w:val="center"/>
              <w:rPr>
                <w:rFonts w:ascii="HY중고딕" w:eastAsia="HY중고딕"/>
                <w:sz w:val="18"/>
                <w:szCs w:val="18"/>
              </w:rPr>
            </w:pPr>
            <w:r>
              <w:t xml:space="preserve">E-mail: </w:t>
            </w:r>
            <w:ins w:id="18" w:author="lolmj" w:date="1970-01-07T13:35:00Z">
              <w:r>
                <w:t>alswozx1@naver.com</w:t>
              </w:r>
            </w:ins>
            <w:del w:id="19" w:author="lolmj" w:date="1970-01-07T13:35:00Z">
              <w:r>
                <w:fldChar w:fldCharType="begin"/>
              </w:r>
              <w:r>
                <w:delInstrText xml:space="preserve"> HYPERLINK "mailto:abc@ef.hi.jk" </w:delInstrText>
              </w:r>
              <w:r>
                <w:fldChar w:fldCharType="separate"/>
              </w:r>
              <w:r>
                <w:rPr>
                  <w:rStyle w:val="a5"/>
                </w:rPr>
                <w:delText>abc@ef.hi.jk</w:delText>
              </w:r>
              <w:r>
                <w:fldChar w:fldCharType="end"/>
              </w:r>
              <w:r>
                <w:rPr>
                  <w:rStyle w:val="a5"/>
                </w:rPr>
                <w:delText>;</w:delText>
              </w:r>
              <w:r>
                <w:delText xml:space="preserve"> </w:delText>
              </w:r>
              <w:r>
                <w:fldChar w:fldCharType="begin"/>
              </w:r>
              <w:r>
                <w:delInstrText xml:space="preserve"> HYPERLINK "mailto:bcd@ef.hi.jk" </w:delInstrText>
              </w:r>
              <w:r>
                <w:fldChar w:fldCharType="separate"/>
              </w:r>
              <w:r>
                <w:rPr>
                  <w:rStyle w:val="a5"/>
                </w:rPr>
                <w:delText>bcd@ef.hi.jk</w:delText>
              </w:r>
              <w:r>
                <w:fldChar w:fldCharType="end"/>
              </w:r>
              <w:r>
                <w:rPr>
                  <w:rStyle w:val="a5"/>
                </w:rPr>
                <w:delText xml:space="preserve">; </w:delText>
              </w:r>
              <w:r>
                <w:fldChar w:fldCharType="begin"/>
              </w:r>
              <w:r>
                <w:delInstrText xml:space="preserve"> HYPERLINK "mailto:acd@fg.hi.jk" </w:delInstrText>
              </w:r>
              <w:r>
                <w:fldChar w:fldCharType="separate"/>
              </w:r>
              <w:r>
                <w:rPr>
                  <w:rStyle w:val="a5"/>
                </w:rPr>
                <w:delText>acd@fg.hi.jk</w:delText>
              </w:r>
              <w:r>
                <w:fldChar w:fldCharType="end"/>
              </w:r>
            </w:del>
            <w:ins w:id="20" w:author="lolmj" w:date="1970-01-07T13:35:00Z">
              <w:r>
                <w:t xml:space="preserve">, </w:t>
              </w:r>
            </w:ins>
            <w:ins w:id="21" w:author="lolmj" w:date="1970-01-07T13:36:00Z">
              <w:r>
                <w:t>h-yoon@smu.ac.kr</w:t>
              </w:r>
            </w:ins>
          </w:p>
          <w:p w14:paraId="74DEB2DD" w14:textId="77777777" w:rsidR="006A3CC6" w:rsidRDefault="006A3CC6">
            <w:pPr>
              <w:wordWrap/>
              <w:ind w:firstLine="180"/>
              <w:jc w:val="center"/>
              <w:rPr>
                <w:rFonts w:ascii="HY중고딕" w:eastAsia="HY중고딕"/>
                <w:sz w:val="18"/>
                <w:szCs w:val="18"/>
              </w:rPr>
            </w:pPr>
          </w:p>
          <w:p w14:paraId="1E80D0F5" w14:textId="77777777" w:rsidR="006A3CC6" w:rsidRDefault="00000000">
            <w:pPr>
              <w:pStyle w:val="ac"/>
              <w:ind w:firstLine="180"/>
              <w:jc w:val="center"/>
              <w:rPr>
                <w:del w:id="22" w:author="lolmj" w:date="2024-10-25T22:02:00Z"/>
                <w:rFonts w:ascii="HY중고딕" w:eastAsia="HY중고딕"/>
                <w:b/>
                <w:sz w:val="18"/>
                <w:szCs w:val="18"/>
              </w:rPr>
            </w:pPr>
            <w:r>
              <w:rPr>
                <w:rFonts w:ascii="HY중고딕" w:eastAsia="HY중고딕" w:hint="eastAsia"/>
                <w:b/>
                <w:sz w:val="18"/>
                <w:szCs w:val="18"/>
              </w:rPr>
              <w:t>A</w:t>
            </w:r>
            <w:r>
              <w:rPr>
                <w:rFonts w:ascii="HY중고딕" w:eastAsia="HY중고딕"/>
                <w:b/>
                <w:sz w:val="18"/>
                <w:szCs w:val="18"/>
              </w:rPr>
              <w:t xml:space="preserve">bstract </w:t>
            </w:r>
          </w:p>
          <w:p w14:paraId="4EDD0678" w14:textId="77777777" w:rsidR="006A3CC6" w:rsidRDefault="00000000">
            <w:pPr>
              <w:pStyle w:val="ac"/>
              <w:ind w:firstLine="180"/>
              <w:jc w:val="center"/>
              <w:rPr>
                <w:color w:val="FF0000"/>
              </w:rPr>
            </w:pPr>
            <w:del w:id="23" w:author="lolmj" w:date="2024-10-25T22:02:00Z">
              <w:r>
                <w:rPr>
                  <w:rFonts w:ascii="HY중고딕" w:eastAsia="HY중고딕"/>
                  <w:b/>
                  <w:color w:val="FF0000"/>
                  <w:sz w:val="18"/>
                  <w:szCs w:val="18"/>
                </w:rPr>
                <w:delText>(</w:delText>
              </w:r>
              <w:r>
                <w:rPr>
                  <w:rFonts w:hint="eastAsia"/>
                  <w:color w:val="FF0000"/>
                </w:rPr>
                <w:delText>국문(영문) 논문일 경우,</w:delText>
              </w:r>
              <w:r>
                <w:rPr>
                  <w:color w:val="FF0000"/>
                </w:rPr>
                <w:delText xml:space="preserve"> </w:delText>
              </w:r>
              <w:r>
                <w:rPr>
                  <w:rFonts w:hint="eastAsia"/>
                  <w:color w:val="FF0000"/>
                </w:rPr>
                <w:delText xml:space="preserve">초록은 </w:delText>
              </w:r>
            </w:del>
            <w:del w:id="24" w:author="lolmj" w:date="2024-10-25T22:01:00Z">
              <w:r>
                <w:rPr>
                  <w:rFonts w:hint="eastAsia"/>
                  <w:color w:val="FF0000"/>
                </w:rPr>
                <w:delText>영문(국문)</w:delText>
              </w:r>
              <w:r>
                <w:rPr>
                  <w:color w:val="FF0000"/>
                </w:rPr>
                <w:delText xml:space="preserve"> </w:delText>
              </w:r>
              <w:r>
                <w:rPr>
                  <w:rFonts w:hint="eastAsia"/>
                  <w:color w:val="FF0000"/>
                </w:rPr>
                <w:delText>으로 작성)</w:delText>
              </w:r>
            </w:del>
          </w:p>
          <w:p w14:paraId="104DFDAB" w14:textId="77777777" w:rsidR="006A3CC6" w:rsidRDefault="006A3CC6">
            <w:pPr>
              <w:wordWrap/>
              <w:ind w:firstLine="180"/>
              <w:jc w:val="center"/>
              <w:rPr>
                <w:rFonts w:ascii="HY중고딕" w:eastAsia="HY중고딕"/>
                <w:sz w:val="18"/>
                <w:szCs w:val="18"/>
              </w:rPr>
            </w:pPr>
          </w:p>
          <w:p w14:paraId="1B0934F5" w14:textId="4BC0CEA0" w:rsidR="006A3CC6" w:rsidDel="00A83971" w:rsidRDefault="00A83971">
            <w:pPr>
              <w:wordWrap/>
              <w:ind w:firstLineChars="0" w:firstLine="0"/>
              <w:rPr>
                <w:ins w:id="25" w:author="lolmj" w:date="1970-01-03T16:39:00Z"/>
                <w:del w:id="26" w:author="seungwon jung" w:date="2024-10-29T20:03:00Z" w16du:dateUtc="2024-10-29T11:03:00Z"/>
                <w:rFonts w:ascii="HY신명조" w:eastAsia="HY신명조" w:hAnsi="굴림" w:cs="굴림"/>
                <w:color w:val="000000"/>
                <w:spacing w:val="-12"/>
                <w:w w:val="90"/>
                <w:sz w:val="18"/>
                <w:szCs w:val="18"/>
              </w:rPr>
            </w:pPr>
            <w:ins w:id="27" w:author="seungwon jung" w:date="2024-10-29T20:06:00Z" w16du:dateUtc="2024-10-29T11:06:00Z">
              <w:r w:rsidRPr="00A83971">
                <w:rPr>
                  <w:rFonts w:ascii="HY신명조" w:eastAsia="HY신명조" w:hAnsi="굴림" w:cs="굴림"/>
                  <w:color w:val="000000"/>
                  <w:spacing w:val="-12"/>
                  <w:w w:val="90"/>
                  <w:sz w:val="18"/>
                  <w:szCs w:val="18"/>
                </w:rPr>
                <w:t>Due to the aging population and increasing number of patients with limited mobility in healthcare facilities, continuous monitoring of postures is crucial to prevent pressure ulcers and related complications. However, the shortage of caregiving staff makes it challenging to monitor multiple patients effectively. This study proposes an automated posture classification method using accelerometer data. The algorithm analyzes 3-axis accelerometer signals to classify five different postures: supine, left lateral, right lateral, prone, and non-resting postures. Testing with five subjects demonstrated 98.01% accuracy, with errors mainly occurring during posture transitions. This technology aims to enhance patient care efficiency in healthcare facilities.</w:t>
              </w:r>
            </w:ins>
            <w:ins w:id="28" w:author="lolmj" w:date="1970-01-03T16:39:00Z">
              <w:del w:id="29" w:author="seungwon jung" w:date="2024-10-29T20:03:00Z" w16du:dateUtc="2024-10-29T11:03:00Z">
                <w:r w:rsidDel="00A83971">
                  <w:rPr>
                    <w:rFonts w:ascii="HY신명조" w:eastAsia="HY신명조" w:hAnsi="굴림" w:cs="굴림"/>
                    <w:color w:val="000000"/>
                    <w:spacing w:val="-12"/>
                    <w:w w:val="90"/>
                    <w:sz w:val="18"/>
                    <w:szCs w:val="18"/>
                  </w:rPr>
                  <w:delText>In this study, w</w:delText>
                </w:r>
              </w:del>
            </w:ins>
            <w:ins w:id="30" w:author="lolmj" w:date="1970-01-03T16:40:00Z">
              <w:del w:id="31" w:author="seungwon jung" w:date="2024-10-29T20:03:00Z" w16du:dateUtc="2024-10-29T11:03:00Z">
                <w:r w:rsidDel="00A83971">
                  <w:rPr>
                    <w:rFonts w:ascii="HY신명조" w:eastAsia="HY신명조" w:hAnsi="굴림" w:cs="굴림"/>
                    <w:color w:val="000000"/>
                    <w:spacing w:val="-12"/>
                    <w:w w:val="90"/>
                    <w:sz w:val="18"/>
                    <w:szCs w:val="18"/>
                  </w:rPr>
                  <w:delText xml:space="preserve">e propose a method for automatically determining sleeping posture using data measured </w:delText>
                </w:r>
              </w:del>
            </w:ins>
            <w:ins w:id="32" w:author="lolmj" w:date="1970-01-03T16:41:00Z">
              <w:del w:id="33" w:author="seungwon jung" w:date="2024-10-29T20:03:00Z" w16du:dateUtc="2024-10-29T11:03:00Z">
                <w:r w:rsidDel="00A83971">
                  <w:rPr>
                    <w:rFonts w:ascii="HY신명조" w:eastAsia="HY신명조" w:hAnsi="굴림" w:cs="굴림"/>
                    <w:color w:val="000000"/>
                    <w:spacing w:val="-12"/>
                    <w:w w:val="90"/>
                    <w:sz w:val="18"/>
                    <w:szCs w:val="18"/>
                  </w:rPr>
                  <w:delText>by acceleration sensors.</w:delText>
                </w:r>
              </w:del>
            </w:ins>
            <w:ins w:id="34" w:author="lolmj" w:date="1970-01-03T16:46:00Z">
              <w:del w:id="35" w:author="seungwon jung" w:date="2024-10-29T20:03:00Z" w16du:dateUtc="2024-10-29T11:03:00Z">
                <w:r w:rsidDel="00A83971">
                  <w:rPr>
                    <w:rFonts w:ascii="HY신명조" w:eastAsia="HY신명조" w:hAnsi="굴림" w:cs="굴림"/>
                    <w:color w:val="000000"/>
                    <w:spacing w:val="-12"/>
                    <w:w w:val="90"/>
                    <w:sz w:val="18"/>
                    <w:szCs w:val="18"/>
                  </w:rPr>
                  <w:delText xml:space="preserve"> The algorithm was developed using </w:delText>
                </w:r>
              </w:del>
            </w:ins>
            <w:ins w:id="36" w:author="lolmj" w:date="1970-01-03T16:47:00Z">
              <w:del w:id="37" w:author="seungwon jung" w:date="2024-10-29T20:03:00Z" w16du:dateUtc="2024-10-29T11:03:00Z">
                <w:r w:rsidDel="00A83971">
                  <w:rPr>
                    <w:rFonts w:ascii="HY신명조" w:eastAsia="HY신명조" w:hAnsi="굴림" w:cs="굴림"/>
                    <w:color w:val="000000"/>
                    <w:spacing w:val="-12"/>
                    <w:w w:val="90"/>
                    <w:sz w:val="18"/>
                    <w:szCs w:val="18"/>
                  </w:rPr>
                  <w:delText>3-axis accelerometer signals and was design</w:delText>
                </w:r>
              </w:del>
            </w:ins>
            <w:ins w:id="38" w:author="lolmj" w:date="1970-01-03T16:48:00Z">
              <w:del w:id="39" w:author="seungwon jung" w:date="2024-10-29T20:03:00Z" w16du:dateUtc="2024-10-29T11:03:00Z">
                <w:r w:rsidDel="00A83971">
                  <w:rPr>
                    <w:rFonts w:ascii="HY신명조" w:eastAsia="HY신명조" w:hAnsi="굴림" w:cs="굴림"/>
                    <w:color w:val="000000"/>
                    <w:spacing w:val="-12"/>
                    <w:w w:val="90"/>
                    <w:sz w:val="18"/>
                    <w:szCs w:val="18"/>
                  </w:rPr>
                  <w:delText>ed to classify five different postures</w:delText>
                </w:r>
              </w:del>
            </w:ins>
            <w:ins w:id="40" w:author="lolmj" w:date="1970-01-03T16:50:00Z">
              <w:del w:id="41" w:author="seungwon jung" w:date="2024-10-29T20:03:00Z" w16du:dateUtc="2024-10-29T11:03:00Z">
                <w:r w:rsidDel="00A83971">
                  <w:rPr>
                    <w:rFonts w:ascii="HY신명조" w:eastAsia="HY신명조" w:hAnsi="굴림" w:cs="굴림"/>
                    <w:color w:val="000000"/>
                    <w:spacing w:val="-12"/>
                    <w:w w:val="90"/>
                    <w:sz w:val="18"/>
                    <w:szCs w:val="18"/>
                  </w:rPr>
                  <w:delText xml:space="preserve"> containing </w:delText>
                </w:r>
              </w:del>
            </w:ins>
            <w:ins w:id="42" w:author="lolmj" w:date="1970-01-03T16:48:00Z">
              <w:del w:id="43" w:author="seungwon jung" w:date="2024-10-29T20:03:00Z" w16du:dateUtc="2024-10-29T11:03:00Z">
                <w:r w:rsidDel="00A83971">
                  <w:rPr>
                    <w:rFonts w:ascii="HY신명조" w:eastAsia="HY신명조" w:hAnsi="굴림" w:cs="굴림"/>
                    <w:color w:val="000000"/>
                    <w:spacing w:val="-12"/>
                    <w:w w:val="90"/>
                    <w:sz w:val="18"/>
                    <w:szCs w:val="18"/>
                  </w:rPr>
                  <w:delText xml:space="preserve">supine, left </w:delText>
                </w:r>
              </w:del>
            </w:ins>
            <w:ins w:id="44" w:author="lolmj" w:date="1970-01-03T16:49:00Z">
              <w:del w:id="45" w:author="seungwon jung" w:date="2024-10-29T20:03:00Z" w16du:dateUtc="2024-10-29T11:03:00Z">
                <w:r w:rsidDel="00A83971">
                  <w:rPr>
                    <w:rFonts w:ascii="HY신명조" w:eastAsia="HY신명조" w:hAnsi="굴림" w:cs="굴림"/>
                    <w:color w:val="000000"/>
                    <w:spacing w:val="-12"/>
                    <w:w w:val="90"/>
                    <w:sz w:val="18"/>
                    <w:szCs w:val="18"/>
                  </w:rPr>
                  <w:delText>, right lateral, prone posture, and non-</w:delText>
                </w:r>
              </w:del>
            </w:ins>
            <w:ins w:id="46" w:author="lolmj" w:date="1970-01-03T16:51:00Z">
              <w:del w:id="47" w:author="seungwon jung" w:date="2024-10-29T20:03:00Z" w16du:dateUtc="2024-10-29T11:03:00Z">
                <w:r w:rsidDel="00A83971">
                  <w:rPr>
                    <w:rFonts w:ascii="HY신명조" w:eastAsia="HY신명조" w:hAnsi="굴림" w:cs="굴림"/>
                    <w:color w:val="000000"/>
                    <w:spacing w:val="-12"/>
                    <w:w w:val="90"/>
                    <w:sz w:val="18"/>
                    <w:szCs w:val="18"/>
                  </w:rPr>
                  <w:delText>sleep</w:delText>
                </w:r>
              </w:del>
            </w:ins>
            <w:ins w:id="48" w:author="lolmj" w:date="1970-01-03T16:49:00Z">
              <w:del w:id="49" w:author="seungwon jung" w:date="2024-10-29T20:03:00Z" w16du:dateUtc="2024-10-29T11:03:00Z">
                <w:r w:rsidDel="00A83971">
                  <w:rPr>
                    <w:rFonts w:ascii="HY신명조" w:eastAsia="HY신명조" w:hAnsi="굴림" w:cs="굴림"/>
                    <w:color w:val="000000"/>
                    <w:spacing w:val="-12"/>
                    <w:w w:val="90"/>
                    <w:sz w:val="18"/>
                    <w:szCs w:val="18"/>
                  </w:rPr>
                  <w:delText xml:space="preserve"> posture</w:delText>
                </w:r>
              </w:del>
            </w:ins>
            <w:ins w:id="50" w:author="lolmj" w:date="1970-01-03T16:52:00Z">
              <w:del w:id="51" w:author="seungwon jung" w:date="2024-10-29T20:03:00Z" w16du:dateUtc="2024-10-29T11:03:00Z">
                <w:r w:rsidDel="00A83971">
                  <w:rPr>
                    <w:rFonts w:ascii="HY신명조" w:eastAsia="HY신명조" w:hAnsi="굴림" w:cs="굴림"/>
                    <w:color w:val="000000"/>
                    <w:spacing w:val="-12"/>
                    <w:w w:val="90"/>
                    <w:sz w:val="18"/>
                    <w:szCs w:val="18"/>
                  </w:rPr>
                  <w:delText>s such as sitting and standing.</w:delText>
                </w:r>
              </w:del>
            </w:ins>
            <w:ins w:id="52" w:author="lolmj" w:date="1970-01-03T17:06:00Z">
              <w:del w:id="53" w:author="seungwon jung" w:date="2024-10-29T20:03:00Z" w16du:dateUtc="2024-10-29T11:03:00Z">
                <w:r w:rsidDel="00A83971">
                  <w:rPr>
                    <w:rFonts w:ascii="HY신명조" w:eastAsia="HY신명조" w:hAnsi="굴림" w:cs="굴림"/>
                    <w:color w:val="000000"/>
                    <w:spacing w:val="-12"/>
                    <w:w w:val="90"/>
                    <w:sz w:val="18"/>
                    <w:szCs w:val="18"/>
                  </w:rPr>
                  <w:delText xml:space="preserve"> </w:delText>
                </w:r>
              </w:del>
            </w:ins>
            <w:ins w:id="54" w:author="lolmj" w:date="1970-01-03T17:08:00Z">
              <w:del w:id="55" w:author="seungwon jung" w:date="2024-10-29T20:03:00Z" w16du:dateUtc="2024-10-29T11:03:00Z">
                <w:r w:rsidDel="00A83971">
                  <w:rPr>
                    <w:rFonts w:ascii="HY신명조" w:eastAsia="HY신명조" w:hAnsi="굴림" w:cs="굴림"/>
                    <w:color w:val="000000"/>
                    <w:spacing w:val="-12"/>
                    <w:w w:val="90"/>
                    <w:sz w:val="18"/>
                    <w:szCs w:val="18"/>
                  </w:rPr>
                  <w:delText>The algorithm was tested by the d</w:delText>
                </w:r>
              </w:del>
            </w:ins>
            <w:ins w:id="56" w:author="lolmj" w:date="1970-01-03T17:06:00Z">
              <w:del w:id="57" w:author="seungwon jung" w:date="2024-10-29T20:03:00Z" w16du:dateUtc="2024-10-29T11:03:00Z">
                <w:r w:rsidDel="00A83971">
                  <w:rPr>
                    <w:rFonts w:ascii="HY신명조" w:eastAsia="HY신명조" w:hAnsi="굴림" w:cs="굴림"/>
                    <w:color w:val="000000"/>
                    <w:spacing w:val="-12"/>
                    <w:w w:val="90"/>
                    <w:sz w:val="18"/>
                    <w:szCs w:val="18"/>
                  </w:rPr>
                  <w:delText>at</w:delText>
                </w:r>
              </w:del>
            </w:ins>
            <w:ins w:id="58" w:author="lolmj" w:date="1970-01-03T17:08:00Z">
              <w:del w:id="59" w:author="seungwon jung" w:date="2024-10-29T20:03:00Z" w16du:dateUtc="2024-10-29T11:03:00Z">
                <w:r w:rsidDel="00A83971">
                  <w:rPr>
                    <w:rFonts w:ascii="HY신명조" w:eastAsia="HY신명조" w:hAnsi="굴림" w:cs="굴림"/>
                    <w:color w:val="000000"/>
                    <w:spacing w:val="-12"/>
                    <w:w w:val="90"/>
                    <w:sz w:val="18"/>
                    <w:szCs w:val="18"/>
                  </w:rPr>
                  <w:delText xml:space="preserve">a </w:delText>
                </w:r>
              </w:del>
            </w:ins>
            <w:ins w:id="60" w:author="lolmj" w:date="1970-01-03T17:06:00Z">
              <w:del w:id="61" w:author="seungwon jung" w:date="2024-10-29T20:03:00Z" w16du:dateUtc="2024-10-29T11:03:00Z">
                <w:r w:rsidDel="00A83971">
                  <w:rPr>
                    <w:rFonts w:ascii="HY신명조" w:eastAsia="HY신명조" w:hAnsi="굴림" w:cs="굴림"/>
                    <w:color w:val="000000"/>
                    <w:spacing w:val="-12"/>
                    <w:w w:val="90"/>
                    <w:sz w:val="18"/>
                    <w:szCs w:val="18"/>
                  </w:rPr>
                  <w:delText>from five subjects.</w:delText>
                </w:r>
              </w:del>
            </w:ins>
            <w:ins w:id="62" w:author="lolmj" w:date="1970-01-03T17:43:00Z">
              <w:del w:id="63" w:author="seungwon jung" w:date="2024-10-29T20:03:00Z" w16du:dateUtc="2024-10-29T11:03:00Z">
                <w:r w:rsidDel="00A83971">
                  <w:rPr>
                    <w:rFonts w:ascii="HY신명조" w:eastAsia="HY신명조" w:hAnsi="굴림" w:cs="굴림"/>
                    <w:color w:val="000000"/>
                    <w:spacing w:val="-12"/>
                    <w:w w:val="90"/>
                    <w:sz w:val="18"/>
                    <w:szCs w:val="18"/>
                  </w:rPr>
                  <w:delText xml:space="preserve"> </w:delText>
                </w:r>
              </w:del>
            </w:ins>
            <w:ins w:id="64" w:author="lolmj" w:date="1970-01-03T17:44:00Z">
              <w:del w:id="65" w:author="seungwon jung" w:date="2024-10-29T20:03:00Z" w16du:dateUtc="2024-10-29T11:03:00Z">
                <w:r w:rsidDel="00A83971">
                  <w:rPr>
                    <w:rFonts w:ascii="HY신명조" w:eastAsia="HY신명조" w:hAnsi="굴림" w:cs="굴림"/>
                    <w:color w:val="000000"/>
                    <w:spacing w:val="-12"/>
                    <w:w w:val="90"/>
                    <w:sz w:val="18"/>
                    <w:szCs w:val="18"/>
                  </w:rPr>
                  <w:delText xml:space="preserve">As a </w:delText>
                </w:r>
              </w:del>
            </w:ins>
            <w:ins w:id="66" w:author="lolmj" w:date="1970-01-03T17:43:00Z">
              <w:del w:id="67" w:author="seungwon jung" w:date="2024-10-29T20:03:00Z" w16du:dateUtc="2024-10-29T11:03:00Z">
                <w:r w:rsidDel="00A83971">
                  <w:rPr>
                    <w:rFonts w:ascii="HY신명조" w:eastAsia="HY신명조" w:hAnsi="굴림" w:cs="굴림"/>
                    <w:color w:val="000000"/>
                    <w:spacing w:val="-12"/>
                    <w:w w:val="90"/>
                    <w:sz w:val="18"/>
                    <w:szCs w:val="18"/>
                  </w:rPr>
                  <w:delText>result</w:delText>
                </w:r>
              </w:del>
            </w:ins>
            <w:ins w:id="68" w:author="lolmj" w:date="1970-01-03T17:44:00Z">
              <w:del w:id="69" w:author="seungwon jung" w:date="2024-10-29T20:03:00Z" w16du:dateUtc="2024-10-29T11:03:00Z">
                <w:r w:rsidDel="00A83971">
                  <w:rPr>
                    <w:rFonts w:ascii="HY신명조" w:eastAsia="HY신명조" w:hAnsi="굴림" w:cs="굴림"/>
                    <w:color w:val="000000"/>
                    <w:spacing w:val="-12"/>
                    <w:w w:val="90"/>
                    <w:sz w:val="18"/>
                    <w:szCs w:val="18"/>
                  </w:rPr>
                  <w:delText>,</w:delText>
                </w:r>
              </w:del>
            </w:ins>
            <w:ins w:id="70" w:author="lolmj" w:date="1970-01-03T17:43:00Z">
              <w:del w:id="71" w:author="seungwon jung" w:date="2024-10-29T20:03:00Z" w16du:dateUtc="2024-10-29T11:03:00Z">
                <w:r w:rsidDel="00A83971">
                  <w:rPr>
                    <w:rFonts w:ascii="HY신명조" w:eastAsia="HY신명조" w:hAnsi="굴림" w:cs="굴림"/>
                    <w:color w:val="000000"/>
                    <w:spacing w:val="-12"/>
                    <w:w w:val="90"/>
                    <w:sz w:val="18"/>
                    <w:szCs w:val="18"/>
                  </w:rPr>
                  <w:delText xml:space="preserve"> the algorithm classified </w:delText>
                </w:r>
              </w:del>
            </w:ins>
            <w:ins w:id="72" w:author="lolmj" w:date="1970-01-03T17:45:00Z">
              <w:del w:id="73" w:author="seungwon jung" w:date="2024-10-29T20:03:00Z" w16du:dateUtc="2024-10-29T11:03:00Z">
                <w:r w:rsidDel="00A83971">
                  <w:rPr>
                    <w:rFonts w:ascii="HY신명조" w:eastAsia="HY신명조" w:hAnsi="굴림" w:cs="굴림"/>
                    <w:color w:val="000000"/>
                    <w:spacing w:val="-12"/>
                    <w:w w:val="90"/>
                    <w:sz w:val="18"/>
                    <w:szCs w:val="18"/>
                  </w:rPr>
                  <w:delText>sleep</w:delText>
                </w:r>
              </w:del>
            </w:ins>
            <w:ins w:id="74" w:author="lolmj" w:date="1970-01-03T17:43:00Z">
              <w:del w:id="75" w:author="seungwon jung" w:date="2024-10-29T20:03:00Z" w16du:dateUtc="2024-10-29T11:03:00Z">
                <w:r w:rsidDel="00A83971">
                  <w:rPr>
                    <w:rFonts w:ascii="HY신명조" w:eastAsia="HY신명조" w:hAnsi="굴림" w:cs="굴림"/>
                    <w:color w:val="000000"/>
                    <w:spacing w:val="-12"/>
                    <w:w w:val="90"/>
                    <w:sz w:val="18"/>
                    <w:szCs w:val="18"/>
                  </w:rPr>
                  <w:delText xml:space="preserve"> postures with 98.01% accuracy.</w:delText>
                </w:r>
              </w:del>
            </w:ins>
            <w:ins w:id="76" w:author="lolmj" w:date="1970-01-03T17:46:00Z">
              <w:del w:id="77" w:author="seungwon jung" w:date="2024-10-29T20:03:00Z" w16du:dateUtc="2024-10-29T11:03:00Z">
                <w:r w:rsidDel="00A83971">
                  <w:rPr>
                    <w:rFonts w:ascii="HY신명조" w:eastAsia="HY신명조" w:hAnsi="굴림" w:cs="굴림"/>
                    <w:color w:val="000000"/>
                    <w:spacing w:val="-12"/>
                    <w:w w:val="90"/>
                    <w:sz w:val="18"/>
                    <w:szCs w:val="18"/>
                  </w:rPr>
                  <w:delText xml:space="preserve"> </w:delText>
                </w:r>
              </w:del>
            </w:ins>
            <w:ins w:id="78" w:author="lolmj" w:date="1970-01-03T17:49:00Z">
              <w:del w:id="79" w:author="seungwon jung" w:date="2024-10-29T20:03:00Z" w16du:dateUtc="2024-10-29T11:03:00Z">
                <w:r w:rsidDel="00A83971">
                  <w:rPr>
                    <w:rFonts w:ascii="HY신명조" w:eastAsia="HY신명조" w:hAnsi="굴림" w:cs="굴림"/>
                    <w:color w:val="000000"/>
                    <w:spacing w:val="-12"/>
                    <w:w w:val="90"/>
                    <w:sz w:val="18"/>
                    <w:szCs w:val="18"/>
                  </w:rPr>
                  <w:delText xml:space="preserve">The error of about 2% was mainly due to posture changes. </w:delText>
                </w:r>
              </w:del>
            </w:ins>
            <w:ins w:id="80" w:author="lolmj" w:date="1970-01-03T17:46:00Z">
              <w:del w:id="81" w:author="seungwon jung" w:date="2024-10-29T20:03:00Z" w16du:dateUtc="2024-10-29T11:03:00Z">
                <w:r w:rsidDel="00A83971">
                  <w:rPr>
                    <w:rFonts w:ascii="HY신명조" w:eastAsia="HY신명조" w:hAnsi="굴림" w:cs="굴림"/>
                    <w:color w:val="000000"/>
                    <w:spacing w:val="-12"/>
                    <w:w w:val="90"/>
                    <w:sz w:val="18"/>
                    <w:szCs w:val="18"/>
                  </w:rPr>
                  <w:delText xml:space="preserve">The technology is expected to be utilized for patient </w:delText>
                </w:r>
              </w:del>
            </w:ins>
            <w:ins w:id="82" w:author="lolmj" w:date="1970-01-03T17:47:00Z">
              <w:del w:id="83" w:author="seungwon jung" w:date="2024-10-29T20:03:00Z" w16du:dateUtc="2024-10-29T11:03:00Z">
                <w:r w:rsidDel="00A83971">
                  <w:rPr>
                    <w:rFonts w:ascii="HY신명조" w:eastAsia="HY신명조" w:hAnsi="굴림" w:cs="굴림"/>
                    <w:color w:val="000000"/>
                    <w:spacing w:val="-12"/>
                    <w:w w:val="90"/>
                    <w:sz w:val="18"/>
                    <w:szCs w:val="18"/>
                  </w:rPr>
                  <w:delText>monitoring in hospitals and nursing homes.</w:delText>
                </w:r>
              </w:del>
            </w:ins>
          </w:p>
          <w:p w14:paraId="4B415872" w14:textId="77777777" w:rsidR="006A3CC6" w:rsidRDefault="00000000">
            <w:pPr>
              <w:wordWrap/>
              <w:ind w:firstLineChars="0" w:firstLine="0"/>
              <w:rPr>
                <w:del w:id="84" w:author="lolmj" w:date="1970-01-03T17:50:00Z"/>
                <w:rFonts w:ascii="HY신명조" w:eastAsia="HY신명조" w:hAnsi="굴림" w:cs="굴림"/>
                <w:color w:val="000000"/>
                <w:spacing w:val="-12"/>
                <w:w w:val="90"/>
                <w:sz w:val="18"/>
                <w:szCs w:val="18"/>
              </w:rPr>
            </w:pPr>
            <w:del w:id="85" w:author="lolmj" w:date="1970-01-03T17:50:00Z">
              <w:r>
                <w:rPr>
                  <w:rFonts w:ascii="HY신명조" w:eastAsia="HY신명조" w:hAnsi="굴림" w:cs="굴림"/>
                  <w:color w:val="000000"/>
                  <w:spacing w:val="-12"/>
                  <w:w w:val="90"/>
                  <w:sz w:val="18"/>
                  <w:szCs w:val="18"/>
                </w:rPr>
                <w:delText xml:space="preserve">The purpose of this study is to investigate the annual trends of the seven detailed items based on the consumer safety injury information report for the last four years. Currently, studies in the field of consumer safety focus on law / regulation, policy, education and performance evaluation. However, in order to solve the </w:delText>
              </w:r>
              <w:r>
                <w:rPr>
                  <w:rFonts w:ascii="HY신명조" w:eastAsia="HY신명조" w:hAnsi="굴림" w:cs="굴림" w:hint="eastAsia"/>
                  <w:color w:val="000000"/>
                  <w:spacing w:val="-12"/>
                  <w:w w:val="90"/>
                  <w:sz w:val="18"/>
                  <w:szCs w:val="18"/>
                </w:rPr>
                <w:delText>problem of safety injury, it is necessary to find out hazards that cause accidents in advance and to eliminate them. According to the results of this study, there is no significant decrease in consumer risk information according to the seven detailed items investigated in this study for the last four years</w:delText>
              </w:r>
              <w:r>
                <w:rPr>
                  <w:rFonts w:ascii="HY신명조" w:eastAsia="HY신명조" w:hAnsi="굴림" w:cs="굴림"/>
                  <w:color w:val="000000"/>
                  <w:spacing w:val="-12"/>
                  <w:w w:val="90"/>
                  <w:sz w:val="18"/>
                  <w:szCs w:val="18"/>
                </w:rPr>
                <w:delText xml:space="preserve"> </w:delText>
              </w:r>
              <w:r>
                <w:rPr>
                  <w:rFonts w:ascii="HY신명조" w:eastAsia="HY신명조" w:hAnsi="굴림" w:cs="굴림"/>
                  <w:color w:val="FF0000"/>
                  <w:spacing w:val="-12"/>
                  <w:w w:val="90"/>
                  <w:sz w:val="18"/>
                  <w:szCs w:val="18"/>
                </w:rPr>
                <w:delText>(100 단어 내외로 작성)</w:delText>
              </w:r>
              <w:r>
                <w:rPr>
                  <w:rFonts w:ascii="HY신명조" w:eastAsia="HY신명조" w:hAnsi="굴림" w:cs="굴림" w:hint="eastAsia"/>
                  <w:color w:val="000000"/>
                  <w:spacing w:val="-12"/>
                  <w:w w:val="90"/>
                  <w:sz w:val="18"/>
                  <w:szCs w:val="18"/>
                </w:rPr>
                <w:delText>.</w:delText>
              </w:r>
              <w:r>
                <w:rPr>
                  <w:rFonts w:ascii="HY신명조" w:eastAsia="HY신명조" w:hAnsi="굴림" w:cs="굴림"/>
                  <w:color w:val="000000"/>
                  <w:spacing w:val="-12"/>
                  <w:w w:val="90"/>
                  <w:sz w:val="18"/>
                  <w:szCs w:val="18"/>
                </w:rPr>
                <w:delText xml:space="preserve"> </w:delText>
              </w:r>
            </w:del>
          </w:p>
          <w:p w14:paraId="24EAE528" w14:textId="77777777" w:rsidR="006A3CC6" w:rsidRDefault="006A3CC6">
            <w:pPr>
              <w:wordWrap/>
              <w:ind w:firstLineChars="0" w:firstLine="0"/>
              <w:rPr>
                <w:rFonts w:ascii="HY중고딕" w:eastAsia="HY중고딕"/>
                <w:sz w:val="18"/>
                <w:szCs w:val="18"/>
              </w:rPr>
            </w:pPr>
          </w:p>
        </w:tc>
      </w:tr>
      <w:tr w:rsidR="006A3CC6" w14:paraId="5DA8C231" w14:textId="77777777">
        <w:trPr>
          <w:trHeight w:val="835"/>
        </w:trPr>
        <w:tc>
          <w:tcPr>
            <w:tcW w:w="9836" w:type="dxa"/>
            <w:shd w:val="clear" w:color="auto" w:fill="auto"/>
          </w:tcPr>
          <w:p w14:paraId="7DCA86F8" w14:textId="77777777" w:rsidR="006A3CC6" w:rsidRDefault="00000000">
            <w:pPr>
              <w:pStyle w:val="a9"/>
              <w:spacing w:before="0" w:beforeAutospacing="0" w:after="0" w:afterAutospacing="0"/>
              <w:ind w:rightChars="100" w:right="200" w:firstLineChars="0" w:firstLine="0"/>
              <w:jc w:val="both"/>
              <w:rPr>
                <w:rFonts w:ascii="HY중고딕" w:eastAsia="HY중고딕"/>
                <w:i/>
                <w:color w:val="000000"/>
                <w:sz w:val="18"/>
                <w:szCs w:val="18"/>
              </w:rPr>
            </w:pPr>
            <w:r>
              <w:rPr>
                <w:rFonts w:ascii="HY중고딕" w:eastAsia="HY중고딕" w:hint="eastAsia"/>
                <w:b/>
                <w:i/>
                <w:color w:val="000000"/>
                <w:sz w:val="18"/>
                <w:szCs w:val="18"/>
              </w:rPr>
              <w:t>Key words</w:t>
            </w:r>
            <w:del w:id="86" w:author="lolmj" w:date="2024-10-25T23:17:00Z">
              <w:r>
                <w:rPr>
                  <w:rFonts w:ascii="HY중고딕" w:eastAsia="HY중고딕"/>
                  <w:b/>
                  <w:i/>
                  <w:color w:val="000000"/>
                  <w:sz w:val="18"/>
                  <w:szCs w:val="18"/>
                </w:rPr>
                <w:delText xml:space="preserve"> </w:delText>
              </w:r>
              <w:r>
                <w:rPr>
                  <w:rFonts w:ascii="HY중고딕" w:eastAsia="HY중고딕"/>
                  <w:b/>
                  <w:i/>
                  <w:color w:val="FF0000"/>
                  <w:sz w:val="18"/>
                  <w:szCs w:val="18"/>
                </w:rPr>
                <w:delText>(</w:delText>
              </w:r>
              <w:r>
                <w:rPr>
                  <w:rFonts w:ascii="HY중고딕" w:eastAsia="HY중고딕" w:hint="eastAsia"/>
                  <w:b/>
                  <w:i/>
                  <w:color w:val="FF0000"/>
                  <w:sz w:val="18"/>
                  <w:szCs w:val="18"/>
                </w:rPr>
                <w:delText xml:space="preserve">영문으로 </w:delText>
              </w:r>
              <w:r>
                <w:rPr>
                  <w:rFonts w:ascii="HY중고딕" w:eastAsia="HY중고딕"/>
                  <w:b/>
                  <w:i/>
                  <w:color w:val="FF0000"/>
                  <w:sz w:val="18"/>
                  <w:szCs w:val="18"/>
                </w:rPr>
                <w:delText>5</w:delText>
              </w:r>
              <w:r>
                <w:rPr>
                  <w:rFonts w:ascii="HY중고딕" w:eastAsia="HY중고딕" w:hint="eastAsia"/>
                  <w:b/>
                  <w:i/>
                  <w:color w:val="FF0000"/>
                  <w:sz w:val="18"/>
                  <w:szCs w:val="18"/>
                </w:rPr>
                <w:delText>개 작성)</w:delText>
              </w:r>
            </w:del>
            <w:r>
              <w:rPr>
                <w:rFonts w:ascii="HY중고딕" w:eastAsia="HY중고딕" w:hint="eastAsia"/>
                <w:b/>
                <w:i/>
                <w:color w:val="000000"/>
                <w:sz w:val="18"/>
                <w:szCs w:val="18"/>
              </w:rPr>
              <w:t>:</w:t>
            </w:r>
            <w:r>
              <w:rPr>
                <w:rFonts w:ascii="HY중고딕" w:eastAsia="HY중고딕" w:hint="eastAsia"/>
                <w:i/>
                <w:color w:val="000000"/>
                <w:sz w:val="18"/>
                <w:szCs w:val="18"/>
              </w:rPr>
              <w:t xml:space="preserve"> </w:t>
            </w:r>
            <w:ins w:id="87" w:author="lolmj" w:date="1970-01-03T17:52:00Z">
              <w:r>
                <w:rPr>
                  <w:rFonts w:ascii="HY중고딕" w:eastAsia="HY중고딕" w:hint="eastAsia"/>
                  <w:i/>
                  <w:color w:val="000000"/>
                  <w:sz w:val="18"/>
                  <w:szCs w:val="18"/>
                </w:rPr>
                <w:t xml:space="preserve">Sleep posture, </w:t>
              </w:r>
            </w:ins>
            <w:ins w:id="88" w:author="lolmj" w:date="1970-01-03T17:53:00Z">
              <w:r>
                <w:rPr>
                  <w:rFonts w:ascii="HY중고딕" w:eastAsia="HY중고딕" w:hint="eastAsia"/>
                  <w:i/>
                  <w:color w:val="000000"/>
                  <w:sz w:val="18"/>
                  <w:szCs w:val="18"/>
                </w:rPr>
                <w:t xml:space="preserve">Pressure Ulcer prevention, elderly care, accelerometer signals, </w:t>
              </w:r>
            </w:ins>
            <w:ins w:id="89" w:author="lolmj" w:date="1970-01-03T17:54:00Z">
              <w:r>
                <w:rPr>
                  <w:rFonts w:ascii="HY중고딕" w:eastAsia="HY중고딕" w:hint="eastAsia"/>
                  <w:i/>
                  <w:color w:val="000000"/>
                  <w:sz w:val="18"/>
                  <w:szCs w:val="18"/>
                </w:rPr>
                <w:t>continuous monitoring</w:t>
              </w:r>
            </w:ins>
            <w:del w:id="90" w:author="lolmj" w:date="2024-10-25T23:15:00Z">
              <w:r>
                <w:rPr>
                  <w:rFonts w:ascii="HY신명조" w:eastAsia="HY신명조" w:hint="eastAsia"/>
                  <w:i/>
                  <w:color w:val="000000"/>
                  <w:sz w:val="18"/>
                  <w:szCs w:val="18"/>
                </w:rPr>
                <w:delText>Design Process, Design Methods, Design Value</w:delText>
              </w:r>
              <w:r>
                <w:rPr>
                  <w:rFonts w:ascii="HY신명조" w:eastAsia="HY신명조"/>
                  <w:i/>
                  <w:color w:val="000000"/>
                  <w:sz w:val="18"/>
                  <w:szCs w:val="18"/>
                </w:rPr>
                <w:delText xml:space="preserve">, </w:delText>
              </w:r>
              <w:r>
                <w:rPr>
                  <w:rFonts w:ascii="HY신명조" w:eastAsia="HY신명조"/>
                  <w:i/>
                  <w:color w:val="000000"/>
                  <w:sz w:val="18"/>
                  <w:szCs w:val="18"/>
                </w:rPr>
                <w:delText>…</w:delText>
              </w:r>
              <w:r>
                <w:rPr>
                  <w:rFonts w:ascii="HY신명조" w:eastAsia="HY신명조"/>
                  <w:i/>
                  <w:color w:val="000000"/>
                  <w:sz w:val="18"/>
                  <w:szCs w:val="18"/>
                </w:rPr>
                <w:delText>.</w:delText>
              </w:r>
              <w:r>
                <w:rPr>
                  <w:rFonts w:ascii="HY중고딕" w:eastAsia="HY중고딕" w:hint="eastAsia"/>
                  <w:i/>
                  <w:color w:val="000000"/>
                  <w:sz w:val="18"/>
                  <w:szCs w:val="18"/>
                </w:rPr>
                <w:delText xml:space="preserve"> </w:delText>
              </w:r>
            </w:del>
          </w:p>
        </w:tc>
      </w:tr>
    </w:tbl>
    <w:p w14:paraId="2E2EB36F" w14:textId="77777777" w:rsidR="006A3CC6" w:rsidRDefault="006A3CC6">
      <w:pPr>
        <w:wordWrap/>
        <w:ind w:firstLine="200"/>
        <w:rPr>
          <w:rFonts w:ascii="Times New Roman"/>
          <w:szCs w:val="20"/>
        </w:rPr>
        <w:sectPr w:rsidR="006A3CC6">
          <w:headerReference w:type="even" r:id="rId6"/>
          <w:headerReference w:type="default" r:id="rId7"/>
          <w:footerReference w:type="even" r:id="rId8"/>
          <w:footerReference w:type="default" r:id="rId9"/>
          <w:headerReference w:type="first" r:id="rId10"/>
          <w:footerReference w:type="first" r:id="rId11"/>
          <w:pgSz w:w="11906" w:h="16838" w:code="9"/>
          <w:pgMar w:top="1701" w:right="1134" w:bottom="1701" w:left="1134" w:header="851" w:footer="992" w:gutter="0"/>
          <w:cols w:space="720"/>
          <w:docGrid w:type="linesAndChars" w:linePitch="360"/>
        </w:sectPr>
      </w:pPr>
    </w:p>
    <w:p w14:paraId="50A676CD" w14:textId="77777777" w:rsidR="006A3CC6" w:rsidRDefault="00000000">
      <w:pPr>
        <w:wordWrap/>
        <w:ind w:firstLineChars="0" w:firstLine="0"/>
        <w:rPr>
          <w:rFonts w:ascii="HY신명조" w:eastAsia="HY신명조" w:hAnsi="HY신명조"/>
          <w:sz w:val="18"/>
          <w:szCs w:val="18"/>
        </w:rPr>
      </w:pPr>
      <w:r>
        <w:rPr>
          <w:rFonts w:ascii="HY중고딕" w:eastAsia="HY중고딕" w:hint="eastAsia"/>
          <w:b/>
          <w:szCs w:val="20"/>
        </w:rPr>
        <w:t>1. 서론</w:t>
      </w:r>
      <w:del w:id="91" w:author="lolmj" w:date="2024-10-26T00:05:00Z">
        <w:r>
          <w:rPr>
            <w:rFonts w:ascii="HY중고딕" w:eastAsia="HY중고딕" w:hint="eastAsia"/>
            <w:szCs w:val="20"/>
          </w:rPr>
          <w:delText>(중고딕, 크기 10, 진하게)</w:delText>
        </w:r>
      </w:del>
    </w:p>
    <w:p w14:paraId="1D286945" w14:textId="0B5B7E76" w:rsidR="006A3CC6" w:rsidDel="00A83971" w:rsidRDefault="00A83971">
      <w:pPr>
        <w:pStyle w:val="hs1"/>
        <w:spacing w:line="300" w:lineRule="exact"/>
        <w:ind w:firstLine="180"/>
        <w:rPr>
          <w:del w:id="92" w:author="seungwon jung" w:date="2024-10-29T19:57:00Z" w16du:dateUtc="2024-10-29T10:57:00Z"/>
          <w:rFonts w:ascii="HY신명조" w:eastAsia="HY신명조" w:hAnsi="HY신명조"/>
          <w:color w:val="auto"/>
          <w:spacing w:val="0"/>
          <w:sz w:val="18"/>
          <w:szCs w:val="18"/>
        </w:rPr>
      </w:pPr>
      <w:ins w:id="93" w:author="seungwon jung" w:date="2024-10-29T19:57:00Z" w16du:dateUtc="2024-10-29T10:57:00Z">
        <w:r w:rsidRPr="00A83971">
          <w:rPr>
            <w:rFonts w:ascii="HY신명조" w:eastAsia="HY신명조" w:hAnsi="HY신명조" w:hint="eastAsia"/>
            <w:spacing w:val="0"/>
            <w:sz w:val="18"/>
            <w:szCs w:val="18"/>
          </w:rPr>
          <w:t xml:space="preserve">최근 고령화 시대에 접어들며 노인 인구가 급증하고 있고, 거동이 불편하여 지속적인 관찰과 케어가 필요한 대상자 또한 증가하고 있다. 이러한 대상자 관리에서 중요한 것은 누워 있는 자세를 모니터링하는 것이 될 수 있다. 동일 자세로 오랜 시간 누워있을 경우, 욕창 및 관련 합병증이 발생할 수 있기 때문에, 자세를 지속적으로 모니터링하여 동일 자세의 유지 시간이 길 경우 다른 자세로 변경시켜 주는 것이 필요하다. 하지만, 요양원을 포함한 관리 시설의 수가 증가하고 있는 것에 대비하여, 케어 인력은 상대적으로 부적한 실정으로, 적은 인력이 다수의 환자를 관리하는데 한계가 있다. </w:t>
        </w:r>
        <w:r w:rsidRPr="00A83971">
          <w:rPr>
            <w:rFonts w:ascii="HY신명조" w:eastAsia="HY신명조" w:hAnsi="HY신명조" w:hint="eastAsia"/>
            <w:spacing w:val="0"/>
            <w:sz w:val="18"/>
            <w:szCs w:val="18"/>
          </w:rPr>
          <w:t>이에 본 연구에서는 가속도 센서에서 측정한 데이터를 이용하여,</w:t>
        </w:r>
      </w:ins>
      <w:ins w:id="94" w:author="seungwon jung" w:date="2024-10-29T19:59:00Z" w16du:dateUtc="2024-10-29T10:59:00Z">
        <w:r>
          <w:rPr>
            <w:rFonts w:ascii="HY신명조" w:eastAsia="HY신명조" w:hAnsi="HY신명조" w:hint="eastAsia"/>
            <w:spacing w:val="0"/>
            <w:sz w:val="18"/>
            <w:szCs w:val="18"/>
          </w:rPr>
          <w:t xml:space="preserve"> </w:t>
        </w:r>
      </w:ins>
      <w:ins w:id="95" w:author="seungwon jung" w:date="2024-10-29T19:57:00Z" w16du:dateUtc="2024-10-29T10:57:00Z">
        <w:r w:rsidRPr="00A83971">
          <w:rPr>
            <w:rFonts w:ascii="HY신명조" w:eastAsia="HY신명조" w:hAnsi="HY신명조" w:hint="eastAsia"/>
            <w:spacing w:val="0"/>
            <w:sz w:val="18"/>
            <w:szCs w:val="18"/>
          </w:rPr>
          <w:t>자세를 자동으로 판단하는 방법을 제안한다.</w:t>
        </w:r>
      </w:ins>
      <w:ins w:id="96" w:author="lolmj" w:date="1970-01-07T14:24:00Z">
        <w:del w:id="97" w:author="seungwon jung" w:date="2024-10-29T19:57:00Z" w16du:dateUtc="2024-10-29T10:57:00Z">
          <w:r w:rsidDel="00A83971">
            <w:rPr>
              <w:rFonts w:ascii="HY신명조" w:eastAsia="HY신명조" w:hAnsi="HY신명조" w:hint="eastAsia"/>
              <w:spacing w:val="0"/>
              <w:sz w:val="18"/>
              <w:szCs w:val="18"/>
            </w:rPr>
            <w:delText xml:space="preserve">최근 고령화 </w:delText>
          </w:r>
        </w:del>
      </w:ins>
      <w:ins w:id="98" w:author="lolmj" w:date="1970-01-07T14:25:00Z">
        <w:del w:id="99" w:author="seungwon jung" w:date="2024-10-29T19:57:00Z" w16du:dateUtc="2024-10-29T10:57:00Z">
          <w:r w:rsidDel="00A83971">
            <w:rPr>
              <w:rFonts w:ascii="HY신명조" w:eastAsia="HY신명조" w:hAnsi="HY신명조" w:hint="eastAsia"/>
              <w:spacing w:val="0"/>
              <w:sz w:val="18"/>
              <w:szCs w:val="18"/>
            </w:rPr>
            <w:delText>시대에 접어들며 노인 인구가 급증하고 있고, 거동이 불편하여 지속적인 관찰과 케어가 필요한 대상자 또한 증가하고 있다. 이러한 대상자 관</w:delText>
          </w:r>
        </w:del>
      </w:ins>
      <w:ins w:id="100" w:author="lolmj" w:date="1970-01-07T14:26:00Z">
        <w:del w:id="101" w:author="seungwon jung" w:date="2024-10-29T19:57:00Z" w16du:dateUtc="2024-10-29T10:57:00Z">
          <w:r w:rsidDel="00A83971">
            <w:rPr>
              <w:rFonts w:ascii="HY신명조" w:eastAsia="HY신명조" w:hAnsi="HY신명조" w:hint="eastAsia"/>
              <w:spacing w:val="0"/>
              <w:sz w:val="18"/>
              <w:szCs w:val="18"/>
            </w:rPr>
            <w:delText xml:space="preserve">리에서 중요한 것은 누워 있는 자세를 모니터링하는 것이 될 수 있다. 동일 자세로 오랜 시간 누워있을 경우, 욕창 및 관련 합병증이 발생할 수 있기 때문에, 자세를 지속적으로 모니터링하여 </w:delText>
          </w:r>
        </w:del>
      </w:ins>
      <w:ins w:id="102" w:author="lolmj" w:date="1970-01-07T14:27:00Z">
        <w:del w:id="103" w:author="seungwon jung" w:date="2024-10-29T19:57:00Z" w16du:dateUtc="2024-10-29T10:57:00Z">
          <w:r w:rsidDel="00A83971">
            <w:rPr>
              <w:rFonts w:ascii="HY신명조" w:eastAsia="HY신명조" w:hAnsi="HY신명조" w:hint="eastAsia"/>
              <w:spacing w:val="0"/>
              <w:sz w:val="18"/>
              <w:szCs w:val="18"/>
            </w:rPr>
            <w:delText xml:space="preserve">동일 자세의 유지 시간이 길 경우 다른 자세로 변경시켜 주는 것이 필요하다. 하지만 요양원울 포함한 관리 시설의 수가 증가하고 있는 것에 </w:delText>
          </w:r>
        </w:del>
      </w:ins>
      <w:ins w:id="104" w:author="lolmj" w:date="1970-01-07T14:28:00Z">
        <w:del w:id="105" w:author="seungwon jung" w:date="2024-10-29T19:57:00Z" w16du:dateUtc="2024-10-29T10:57:00Z">
          <w:r w:rsidDel="00A83971">
            <w:rPr>
              <w:rFonts w:ascii="HY신명조" w:eastAsia="HY신명조" w:hAnsi="HY신명조" w:hint="eastAsia"/>
              <w:spacing w:val="0"/>
              <w:sz w:val="18"/>
              <w:szCs w:val="18"/>
            </w:rPr>
            <w:delText xml:space="preserve">대비하여, 케어 인력은 상대적으로 부족한 </w:delText>
          </w:r>
          <w:r w:rsidDel="00A83971">
            <w:rPr>
              <w:rFonts w:ascii="HY신명조" w:eastAsia="HY신명조" w:hAnsi="HY신명조" w:hint="eastAsia"/>
              <w:spacing w:val="0"/>
              <w:sz w:val="18"/>
              <w:szCs w:val="18"/>
            </w:rPr>
            <w:lastRenderedPageBreak/>
            <w:delText>실정으로, 적은 인력이 다수의 환자를 관리하는데 한계가 있다.</w:delText>
          </w:r>
        </w:del>
      </w:ins>
      <w:ins w:id="106" w:author="lolmj" w:date="1970-01-07T14:29:00Z">
        <w:del w:id="107" w:author="seungwon jung" w:date="2024-10-29T19:57:00Z" w16du:dateUtc="2024-10-29T10:57:00Z">
          <w:r w:rsidDel="00A83971">
            <w:rPr>
              <w:rFonts w:ascii="HY신명조" w:eastAsia="HY신명조" w:hAnsi="HY신명조" w:hint="eastAsia"/>
              <w:spacing w:val="0"/>
              <w:sz w:val="18"/>
              <w:szCs w:val="18"/>
            </w:rPr>
            <w:delText xml:space="preserve"> </w:delText>
          </w:r>
        </w:del>
      </w:ins>
      <w:ins w:id="108" w:author="lolmj" w:date="1970-01-07T14:30:00Z">
        <w:del w:id="109" w:author="seungwon jung" w:date="2024-10-29T19:57:00Z" w16du:dateUtc="2024-10-29T10:57:00Z">
          <w:r w:rsidDel="00A83971">
            <w:rPr>
              <w:rFonts w:ascii="HY신명조" w:eastAsia="HY신명조" w:hAnsi="HY신명조" w:hint="eastAsia"/>
              <w:spacing w:val="0"/>
              <w:sz w:val="18"/>
              <w:szCs w:val="18"/>
            </w:rPr>
            <w:delText xml:space="preserve">이중 </w:delText>
          </w:r>
        </w:del>
      </w:ins>
      <w:ins w:id="110" w:author="lolmj" w:date="1970-01-03T18:59:00Z">
        <w:del w:id="111" w:author="seungwon jung" w:date="2024-10-29T19:57:00Z" w16du:dateUtc="2024-10-29T10:57:00Z">
          <w:r w:rsidDel="00A83971">
            <w:rPr>
              <w:rFonts w:ascii="HY신명조" w:eastAsia="HY신명조" w:hAnsi="HY신명조" w:hint="eastAsia"/>
              <w:spacing w:val="0"/>
              <w:sz w:val="18"/>
              <w:szCs w:val="18"/>
            </w:rPr>
            <w:delText>욕창은 장기간의 압력과 혈액 순환 저하로 인해 뼈가 두드러진 부위에 발생하는 국소적 피부 손상</w:delText>
          </w:r>
        </w:del>
      </w:ins>
      <w:ins w:id="112" w:author="lolmj" w:date="1970-01-03T19:00:00Z">
        <w:del w:id="113" w:author="seungwon jung" w:date="2024-10-29T19:57:00Z" w16du:dateUtc="2024-10-29T10:57:00Z">
          <w:r w:rsidDel="00A83971">
            <w:rPr>
              <w:rFonts w:ascii="HY신명조" w:eastAsia="HY신명조" w:hAnsi="HY신명조" w:hint="eastAsia"/>
              <w:spacing w:val="0"/>
              <w:sz w:val="18"/>
              <w:szCs w:val="18"/>
            </w:rPr>
            <w:delText>으로 오랜 시간 수면 자세가 변경되지 않을 시 주로 발생한다.</w:delText>
          </w:r>
        </w:del>
      </w:ins>
      <w:ins w:id="114" w:author="lolmj" w:date="1970-01-07T14:29:00Z">
        <w:del w:id="115" w:author="seungwon jung" w:date="2024-10-29T19:57:00Z" w16du:dateUtc="2024-10-29T10:57:00Z">
          <w:r w:rsidDel="00A83971">
            <w:rPr>
              <w:rFonts w:ascii="HY신명조" w:eastAsia="HY신명조" w:hAnsi="HY신명조" w:hint="eastAsia"/>
              <w:spacing w:val="0"/>
              <w:sz w:val="18"/>
              <w:szCs w:val="18"/>
            </w:rPr>
            <w:delText xml:space="preserve"> </w:delText>
          </w:r>
        </w:del>
      </w:ins>
      <w:ins w:id="116" w:author="lolmj" w:date="1970-01-03T18:52:00Z">
        <w:del w:id="117" w:author="seungwon jung" w:date="2024-10-29T19:57:00Z" w16du:dateUtc="2024-10-29T10:57:00Z">
          <w:r w:rsidDel="00A83971">
            <w:rPr>
              <w:rFonts w:ascii="HY신명조" w:eastAsia="HY신명조" w:hAnsi="HY신명조" w:hint="eastAsia"/>
              <w:spacing w:val="0"/>
              <w:sz w:val="18"/>
              <w:szCs w:val="18"/>
            </w:rPr>
            <w:delText xml:space="preserve">욕창이 충분히 </w:delText>
          </w:r>
        </w:del>
      </w:ins>
      <w:ins w:id="118" w:author="lolmj" w:date="1970-01-03T18:53:00Z">
        <w:del w:id="119" w:author="seungwon jung" w:date="2024-10-29T19:57:00Z" w16du:dateUtc="2024-10-29T10:57:00Z">
          <w:r w:rsidDel="00A83971">
            <w:rPr>
              <w:rFonts w:ascii="HY신명조" w:eastAsia="HY신명조" w:hAnsi="HY신명조" w:hint="eastAsia"/>
              <w:spacing w:val="0"/>
              <w:sz w:val="18"/>
              <w:szCs w:val="18"/>
            </w:rPr>
            <w:delText xml:space="preserve">진행된 후에 치료하는 것보다 사전에 예방하는 것이 덜 해롭고 비용이 적게 들기 때문에 환자의 자세를 정기적으로 바꿔주는 것이 </w:delText>
          </w:r>
        </w:del>
      </w:ins>
      <w:ins w:id="120" w:author="lolmj" w:date="1970-01-03T18:54:00Z">
        <w:del w:id="121" w:author="seungwon jung" w:date="2024-10-29T19:57:00Z" w16du:dateUtc="2024-10-29T10:57:00Z">
          <w:r w:rsidDel="00A83971">
            <w:rPr>
              <w:rFonts w:ascii="HY신명조" w:eastAsia="HY신명조" w:hAnsi="HY신명조" w:hint="eastAsia"/>
              <w:spacing w:val="0"/>
              <w:sz w:val="18"/>
              <w:szCs w:val="18"/>
            </w:rPr>
            <w:delText>필요</w:delText>
          </w:r>
        </w:del>
      </w:ins>
      <w:ins w:id="122" w:author="lolmj" w:date="1970-01-03T19:01:00Z">
        <w:del w:id="123" w:author="seungwon jung" w:date="2024-10-29T19:57:00Z" w16du:dateUtc="2024-10-29T10:57:00Z">
          <w:r w:rsidDel="00A83971">
            <w:rPr>
              <w:rFonts w:ascii="HY신명조" w:eastAsia="HY신명조" w:hAnsi="HY신명조" w:hint="eastAsia"/>
              <w:spacing w:val="0"/>
              <w:sz w:val="18"/>
              <w:szCs w:val="18"/>
            </w:rPr>
            <w:delText>하</w:delText>
          </w:r>
        </w:del>
      </w:ins>
      <w:ins w:id="124" w:author="lolmj" w:date="1970-01-03T18:54:00Z">
        <w:del w:id="125" w:author="seungwon jung" w:date="2024-10-29T19:57:00Z" w16du:dateUtc="2024-10-29T10:57:00Z">
          <w:r w:rsidDel="00A83971">
            <w:rPr>
              <w:rFonts w:ascii="HY신명조" w:eastAsia="HY신명조" w:hAnsi="HY신명조" w:hint="eastAsia"/>
              <w:spacing w:val="0"/>
              <w:sz w:val="18"/>
              <w:szCs w:val="18"/>
            </w:rPr>
            <w:delText>다.</w:delText>
          </w:r>
        </w:del>
      </w:ins>
      <w:del w:id="126" w:author="seungwon jung" w:date="2024-10-29T19:57:00Z" w16du:dateUtc="2024-10-29T10:57:00Z">
        <w:r w:rsidDel="00A83971">
          <w:rPr>
            <w:rFonts w:ascii="HY신명조" w:eastAsia="HY신명조" w:hAnsi="HY신명조" w:hint="eastAsia"/>
            <w:spacing w:val="0"/>
            <w:sz w:val="18"/>
            <w:szCs w:val="18"/>
          </w:rPr>
          <w:delText xml:space="preserve">본문의 각 크기제목은 장(중고딕, 크기 10, 진하게), 절(중고딕, 크기 9, 진하게), 항(중고딕, 크기 9)으로 하되, 모든 문단의 첫 문장은 1자를 띄고 시작한다. 본문은‘1.서론’,‘2.연구목적’등의 순으로 아라비아 숫자를 사용한다. A4용지 기준으로 본문은 반드시 2단으로 작성하며, </w:delText>
        </w:r>
        <w:r w:rsidDel="00A83971">
          <w:rPr>
            <w:rFonts w:ascii="HY신명조" w:eastAsia="HY신명조" w:hAnsi="HY신명조" w:hint="eastAsia"/>
            <w:color w:val="auto"/>
            <w:spacing w:val="0"/>
            <w:sz w:val="18"/>
            <w:szCs w:val="18"/>
          </w:rPr>
          <w:delText xml:space="preserve">전체 페이지 수는 </w:delText>
        </w:r>
        <w:r w:rsidDel="00A83971">
          <w:rPr>
            <w:rFonts w:ascii="HY신명조" w:eastAsia="HY신명조" w:hAnsi="HY신명조"/>
            <w:b/>
            <w:color w:val="auto"/>
            <w:spacing w:val="0"/>
            <w:sz w:val="18"/>
            <w:szCs w:val="18"/>
          </w:rPr>
          <w:delText>2</w:delText>
        </w:r>
        <w:r w:rsidDel="00A83971">
          <w:rPr>
            <w:rFonts w:ascii="HY신명조" w:eastAsia="HY신명조" w:hAnsi="HY신명조" w:hint="eastAsia"/>
            <w:b/>
            <w:color w:val="auto"/>
            <w:spacing w:val="0"/>
            <w:sz w:val="18"/>
            <w:szCs w:val="18"/>
          </w:rPr>
          <w:delText>페이지</w:delText>
        </w:r>
        <w:r w:rsidDel="00A83971">
          <w:rPr>
            <w:rFonts w:ascii="HY신명조" w:eastAsia="HY신명조" w:hAnsi="HY신명조" w:hint="eastAsia"/>
            <w:color w:val="auto"/>
            <w:spacing w:val="0"/>
            <w:sz w:val="18"/>
            <w:szCs w:val="18"/>
          </w:rPr>
          <w:delText>로</w:delText>
        </w:r>
        <w:r w:rsidDel="00A83971">
          <w:rPr>
            <w:rFonts w:ascii="HY신명조" w:eastAsia="HY신명조" w:hAnsi="HY신명조" w:hint="eastAsia"/>
            <w:b/>
            <w:color w:val="auto"/>
            <w:spacing w:val="0"/>
            <w:sz w:val="18"/>
            <w:szCs w:val="18"/>
          </w:rPr>
          <w:delText xml:space="preserve"> </w:delText>
        </w:r>
        <w:r w:rsidDel="00A83971">
          <w:rPr>
            <w:rFonts w:ascii="HY신명조" w:eastAsia="HY신명조" w:hAnsi="HY신명조" w:hint="eastAsia"/>
            <w:color w:val="auto"/>
            <w:spacing w:val="0"/>
            <w:sz w:val="18"/>
            <w:szCs w:val="18"/>
          </w:rPr>
          <w:delText xml:space="preserve">한다. 단, 페이지 매김은 하지 않는다. 표 제목은 나타내고자 하는 표 위에 ‘표 1’과 제목을 적은 후 왼쪽 정렬로 나타낸다. 그림의 제목은 삽입할 그림의 아래에 </w:delText>
        </w:r>
        <w:r w:rsidDel="00A83971">
          <w:rPr>
            <w:rFonts w:ascii="HY신명조" w:eastAsia="HY신명조" w:hAnsi="HY신명조"/>
            <w:color w:val="auto"/>
            <w:spacing w:val="0"/>
            <w:sz w:val="18"/>
            <w:szCs w:val="18"/>
          </w:rPr>
          <w:delText>‘</w:delText>
        </w:r>
        <w:r w:rsidDel="00A83971">
          <w:rPr>
            <w:rFonts w:ascii="HY신명조" w:eastAsia="HY신명조" w:hAnsi="HY신명조" w:hint="eastAsia"/>
            <w:color w:val="auto"/>
            <w:spacing w:val="0"/>
            <w:sz w:val="18"/>
            <w:szCs w:val="18"/>
          </w:rPr>
          <w:delText xml:space="preserve">그림 1’과 제목을 적은 후 가운데 정렬로 나타낸다. 최종 제출논문은 </w:delText>
        </w:r>
        <w:r w:rsidDel="00A83971">
          <w:rPr>
            <w:rFonts w:ascii="HY신명조" w:eastAsia="HY신명조" w:hAnsi="HY신명조" w:hint="eastAsia"/>
            <w:b/>
            <w:color w:val="auto"/>
            <w:spacing w:val="0"/>
            <w:sz w:val="18"/>
            <w:szCs w:val="18"/>
          </w:rPr>
          <w:delText>상하여백(30</w:delText>
        </w:r>
        <w:r w:rsidDel="00A83971">
          <w:rPr>
            <w:rFonts w:ascii="HY신명조" w:eastAsia="HY신명조" w:hAnsi="HY신명조"/>
            <w:b/>
            <w:color w:val="auto"/>
            <w:spacing w:val="0"/>
            <w:sz w:val="18"/>
            <w:szCs w:val="18"/>
          </w:rPr>
          <w:delText xml:space="preserve"> </w:delText>
        </w:r>
        <w:r w:rsidDel="00A83971">
          <w:rPr>
            <w:rFonts w:ascii="HY신명조" w:eastAsia="HY신명조" w:hAnsi="HY신명조" w:hint="eastAsia"/>
            <w:b/>
            <w:color w:val="auto"/>
            <w:spacing w:val="0"/>
            <w:sz w:val="18"/>
            <w:szCs w:val="18"/>
          </w:rPr>
          <w:delText>mm), 좌우여백(20</w:delText>
        </w:r>
        <w:r w:rsidDel="00A83971">
          <w:rPr>
            <w:rFonts w:ascii="HY신명조" w:eastAsia="HY신명조" w:hAnsi="HY신명조"/>
            <w:b/>
            <w:color w:val="auto"/>
            <w:spacing w:val="0"/>
            <w:sz w:val="18"/>
            <w:szCs w:val="18"/>
          </w:rPr>
          <w:delText xml:space="preserve"> </w:delText>
        </w:r>
        <w:r w:rsidDel="00A83971">
          <w:rPr>
            <w:rFonts w:ascii="HY신명조" w:eastAsia="HY신명조" w:hAnsi="HY신명조" w:hint="eastAsia"/>
            <w:b/>
            <w:color w:val="auto"/>
            <w:spacing w:val="0"/>
            <w:sz w:val="18"/>
            <w:szCs w:val="18"/>
          </w:rPr>
          <w:delText>mm)</w:delText>
        </w:r>
        <w:r w:rsidDel="00A83971">
          <w:rPr>
            <w:rFonts w:ascii="HY신명조" w:eastAsia="HY신명조" w:hAnsi="HY신명조" w:hint="eastAsia"/>
            <w:color w:val="auto"/>
            <w:spacing w:val="0"/>
            <w:sz w:val="18"/>
            <w:szCs w:val="18"/>
          </w:rPr>
          <w:delText>을 반드시 지켜 깨끗하게 작성하여 학회</w:delText>
        </w:r>
        <w:r w:rsidDel="00A83971">
          <w:rPr>
            <w:rFonts w:ascii="HY신명조" w:eastAsia="HY신명조" w:hAnsi="HY신명조"/>
            <w:color w:val="auto"/>
            <w:spacing w:val="0"/>
            <w:sz w:val="18"/>
            <w:szCs w:val="18"/>
          </w:rPr>
          <w:delText xml:space="preserve"> </w:delText>
        </w:r>
        <w:r w:rsidDel="00A83971">
          <w:rPr>
            <w:rFonts w:ascii="HY신명조" w:eastAsia="HY신명조" w:hAnsi="HY신명조" w:hint="eastAsia"/>
            <w:color w:val="auto"/>
            <w:spacing w:val="0"/>
            <w:sz w:val="18"/>
            <w:szCs w:val="18"/>
          </w:rPr>
          <w:delText>홈페이지</w:delText>
        </w:r>
        <w:r w:rsidDel="00A83971">
          <w:rPr>
            <w:rFonts w:ascii="HY신명조" w:eastAsia="HY신명조" w:hAnsi="HY신명조"/>
            <w:color w:val="auto"/>
            <w:spacing w:val="0"/>
            <w:sz w:val="18"/>
            <w:szCs w:val="18"/>
          </w:rPr>
          <w:delText xml:space="preserve"> 또는 사무국 </w:delText>
        </w:r>
        <w:r w:rsidDel="00A83971">
          <w:rPr>
            <w:rFonts w:ascii="HY신명조" w:eastAsia="HY신명조" w:hAnsi="HY신명조" w:hint="eastAsia"/>
            <w:color w:val="auto"/>
            <w:spacing w:val="0"/>
            <w:sz w:val="18"/>
            <w:szCs w:val="18"/>
          </w:rPr>
          <w:delText xml:space="preserve">E-mail로 지정된 접수처에 제출한다. 그 외의 양식은 한국감성과학 정기 학술지 &lt;감성과학&gt;의 투고 규정을 따르도록 한다.  </w:delText>
        </w:r>
      </w:del>
    </w:p>
    <w:p w14:paraId="325B4AE4" w14:textId="77777777" w:rsidR="006A3CC6" w:rsidRDefault="006A3CC6">
      <w:pPr>
        <w:wordWrap/>
        <w:ind w:firstLine="240"/>
        <w:rPr>
          <w:rFonts w:ascii="HY신명조" w:eastAsia="HY신명조"/>
          <w:b/>
          <w:sz w:val="24"/>
        </w:rPr>
      </w:pPr>
    </w:p>
    <w:p w14:paraId="7354E9F6" w14:textId="77777777" w:rsidR="006A3CC6" w:rsidRDefault="00000000">
      <w:pPr>
        <w:wordWrap/>
        <w:ind w:firstLineChars="0" w:firstLine="0"/>
        <w:rPr>
          <w:rFonts w:ascii="HY신명조" w:eastAsia="HY신명조" w:hAnsi="HY신명조"/>
          <w:sz w:val="18"/>
          <w:szCs w:val="18"/>
        </w:rPr>
      </w:pPr>
      <w:r>
        <w:rPr>
          <w:rFonts w:ascii="HY중고딕" w:eastAsia="HY중고딕" w:hint="eastAsia"/>
          <w:b/>
          <w:szCs w:val="20"/>
        </w:rPr>
        <w:t xml:space="preserve">2. 연구목적 </w:t>
      </w:r>
      <w:bookmarkStart w:id="127" w:name="[문서의_처음]"/>
      <w:bookmarkEnd w:id="127"/>
    </w:p>
    <w:p w14:paraId="1BA07A1B" w14:textId="51D33EFE" w:rsidR="006A3CC6" w:rsidDel="00A83971" w:rsidRDefault="00A83971">
      <w:pPr>
        <w:pStyle w:val="hs1"/>
        <w:spacing w:line="300" w:lineRule="exact"/>
        <w:ind w:firstLine="180"/>
        <w:rPr>
          <w:ins w:id="128" w:author="lolmj" w:date="1970-01-04T21:46:00Z"/>
          <w:del w:id="129" w:author="seungwon jung" w:date="2024-10-29T19:59:00Z" w16du:dateUtc="2024-10-29T10:59:00Z"/>
          <w:rFonts w:ascii="HY신명조" w:eastAsia="HY신명조" w:hAnsi="HY신명조"/>
          <w:spacing w:val="0"/>
          <w:sz w:val="18"/>
          <w:szCs w:val="18"/>
        </w:rPr>
      </w:pPr>
      <w:ins w:id="130" w:author="seungwon jung" w:date="2024-10-29T19:59:00Z" w16du:dateUtc="2024-10-29T10:59:00Z">
        <w:r w:rsidRPr="00A83971">
          <w:rPr>
            <w:rFonts w:ascii="HY신명조" w:eastAsia="HY신명조" w:hAnsi="HY신명조" w:hint="eastAsia"/>
            <w:spacing w:val="0"/>
            <w:sz w:val="18"/>
            <w:szCs w:val="18"/>
          </w:rPr>
          <w:t xml:space="preserve">본 연구는 인력 부족으로 인한 요양 시설의 환자 관리 한계를 극복하기 위해, 가속도 센서 데이터를 기반으로 하는 자동화된 </w:t>
        </w:r>
        <w:proofErr w:type="spellStart"/>
        <w:r w:rsidRPr="00A83971">
          <w:rPr>
            <w:rFonts w:ascii="HY신명조" w:eastAsia="HY신명조" w:hAnsi="HY신명조" w:hint="eastAsia"/>
            <w:spacing w:val="0"/>
            <w:sz w:val="18"/>
            <w:szCs w:val="18"/>
          </w:rPr>
          <w:t>와위</w:t>
        </w:r>
        <w:proofErr w:type="spellEnd"/>
        <w:r w:rsidRPr="00A83971">
          <w:rPr>
            <w:rFonts w:ascii="HY신명조" w:eastAsia="HY신명조" w:hAnsi="HY신명조" w:hint="eastAsia"/>
            <w:spacing w:val="0"/>
            <w:sz w:val="18"/>
            <w:szCs w:val="18"/>
          </w:rPr>
          <w:t xml:space="preserve"> 자세 모니터링 시스템을 개발하고자 한다. 이를 통해 욕창 예방을 위한 효과적인 자세 관리가 가능하도록 하는 것을 목적으로 한다.</w:t>
        </w:r>
      </w:ins>
      <w:ins w:id="131" w:author="lolmj" w:date="1970-01-04T21:46:00Z">
        <w:del w:id="132" w:author="seungwon jung" w:date="2024-10-29T19:59:00Z" w16du:dateUtc="2024-10-29T10:59:00Z">
          <w:r w:rsidDel="00A83971">
            <w:rPr>
              <w:rFonts w:ascii="HY신명조" w:eastAsia="HY신명조" w:hAnsi="HY신명조" w:hint="eastAsia"/>
              <w:spacing w:val="0"/>
              <w:sz w:val="18"/>
              <w:szCs w:val="18"/>
            </w:rPr>
            <w:delText xml:space="preserve">본 연구에서는 </w:delText>
          </w:r>
        </w:del>
      </w:ins>
      <w:ins w:id="133" w:author="lolmj" w:date="1970-01-04T21:47:00Z">
        <w:del w:id="134" w:author="seungwon jung" w:date="2024-10-29T19:59:00Z" w16du:dateUtc="2024-10-29T10:59:00Z">
          <w:r w:rsidDel="00A83971">
            <w:rPr>
              <w:rFonts w:ascii="HY신명조" w:eastAsia="HY신명조" w:hAnsi="HY신명조" w:hint="eastAsia"/>
              <w:spacing w:val="0"/>
              <w:sz w:val="18"/>
              <w:szCs w:val="18"/>
            </w:rPr>
            <w:delText>센서를 통해 측정한 가속도계 신호를 이용한 수면 자세 추정 알고리즘을 구현</w:delText>
          </w:r>
        </w:del>
      </w:ins>
      <w:ins w:id="135" w:author="lolmj" w:date="1970-01-04T21:53:00Z">
        <w:del w:id="136" w:author="seungwon jung" w:date="2024-10-29T19:59:00Z" w16du:dateUtc="2024-10-29T10:59:00Z">
          <w:r w:rsidDel="00A83971">
            <w:rPr>
              <w:rFonts w:ascii="HY신명조" w:eastAsia="HY신명조" w:hAnsi="HY신명조" w:hint="eastAsia"/>
              <w:spacing w:val="0"/>
              <w:sz w:val="18"/>
              <w:szCs w:val="18"/>
            </w:rPr>
            <w:delText>한</w:delText>
          </w:r>
        </w:del>
      </w:ins>
      <w:ins w:id="137" w:author="lolmj" w:date="1970-01-04T21:47:00Z">
        <w:del w:id="138" w:author="seungwon jung" w:date="2024-10-29T19:59:00Z" w16du:dateUtc="2024-10-29T10:59:00Z">
          <w:r w:rsidDel="00A83971">
            <w:rPr>
              <w:rFonts w:ascii="HY신명조" w:eastAsia="HY신명조" w:hAnsi="HY신명조" w:hint="eastAsia"/>
              <w:spacing w:val="0"/>
              <w:sz w:val="18"/>
              <w:szCs w:val="18"/>
            </w:rPr>
            <w:delText xml:space="preserve">다. </w:delText>
          </w:r>
        </w:del>
      </w:ins>
      <w:ins w:id="139" w:author="lolmj" w:date="1970-01-04T21:48:00Z">
        <w:del w:id="140" w:author="seungwon jung" w:date="2024-10-29T19:59:00Z" w16du:dateUtc="2024-10-29T10:59:00Z">
          <w:r w:rsidDel="00A83971">
            <w:rPr>
              <w:rFonts w:ascii="HY신명조" w:eastAsia="HY신명조" w:hAnsi="HY신명조" w:hint="eastAsia"/>
              <w:spacing w:val="0"/>
              <w:sz w:val="18"/>
              <w:szCs w:val="18"/>
            </w:rPr>
            <w:delText xml:space="preserve">측정된 가속도계 신호를 이용해 누운 자세, 엎드린 자세, 좌우 측면 자세, 앉거나 서있는 자세와 같은 수면 자세로 </w:delText>
          </w:r>
        </w:del>
      </w:ins>
      <w:ins w:id="141" w:author="lolmj" w:date="1970-01-04T21:49:00Z">
        <w:del w:id="142" w:author="seungwon jung" w:date="2024-10-29T19:59:00Z" w16du:dateUtc="2024-10-29T10:59:00Z">
          <w:r w:rsidDel="00A83971">
            <w:rPr>
              <w:rFonts w:ascii="HY신명조" w:eastAsia="HY신명조" w:hAnsi="HY신명조" w:hint="eastAsia"/>
              <w:spacing w:val="0"/>
              <w:sz w:val="18"/>
              <w:szCs w:val="18"/>
            </w:rPr>
            <w:delText>분류되지 않은 미상 자세 등 5가지 자세를 알고리즘이 구분</w:delText>
          </w:r>
        </w:del>
      </w:ins>
      <w:ins w:id="143" w:author="lolmj" w:date="1970-01-04T21:53:00Z">
        <w:del w:id="144" w:author="seungwon jung" w:date="2024-10-29T19:59:00Z" w16du:dateUtc="2024-10-29T10:59:00Z">
          <w:r w:rsidDel="00A83971">
            <w:rPr>
              <w:rFonts w:ascii="HY신명조" w:eastAsia="HY신명조" w:hAnsi="HY신명조" w:hint="eastAsia"/>
              <w:spacing w:val="0"/>
              <w:sz w:val="18"/>
              <w:szCs w:val="18"/>
            </w:rPr>
            <w:delText>한</w:delText>
          </w:r>
        </w:del>
      </w:ins>
      <w:ins w:id="145" w:author="lolmj" w:date="1970-01-04T21:49:00Z">
        <w:del w:id="146" w:author="seungwon jung" w:date="2024-10-29T19:59:00Z" w16du:dateUtc="2024-10-29T10:59:00Z">
          <w:r w:rsidDel="00A83971">
            <w:rPr>
              <w:rFonts w:ascii="HY신명조" w:eastAsia="HY신명조" w:hAnsi="HY신명조" w:hint="eastAsia"/>
              <w:spacing w:val="0"/>
              <w:sz w:val="18"/>
              <w:szCs w:val="18"/>
            </w:rPr>
            <w:delText>다.</w:delText>
          </w:r>
        </w:del>
      </w:ins>
      <w:ins w:id="147" w:author="lolmj" w:date="1970-01-04T21:51:00Z">
        <w:del w:id="148" w:author="seungwon jung" w:date="2024-10-29T19:59:00Z" w16du:dateUtc="2024-10-29T10:59:00Z">
          <w:r w:rsidDel="00A83971">
            <w:rPr>
              <w:rFonts w:ascii="HY신명조" w:eastAsia="HY신명조" w:hAnsi="HY신명조" w:hint="eastAsia"/>
              <w:spacing w:val="0"/>
              <w:sz w:val="18"/>
              <w:szCs w:val="18"/>
            </w:rPr>
            <w:delText xml:space="preserve"> </w:delText>
          </w:r>
        </w:del>
      </w:ins>
      <w:ins w:id="149" w:author="lolmj" w:date="1970-01-04T21:52:00Z">
        <w:del w:id="150" w:author="seungwon jung" w:date="2024-10-29T19:59:00Z" w16du:dateUtc="2024-10-29T10:59:00Z">
          <w:r w:rsidDel="00A83971">
            <w:rPr>
              <w:rFonts w:ascii="HY신명조" w:eastAsia="HY신명조" w:hAnsi="HY신명조" w:hint="eastAsia"/>
              <w:spacing w:val="0"/>
              <w:sz w:val="18"/>
              <w:szCs w:val="18"/>
            </w:rPr>
            <w:delText xml:space="preserve">이를 활용해 적은 인력으로도 다수의 환자를 효과적으로 관리할 수 있는 시스템을 개발하는 </w:delText>
          </w:r>
        </w:del>
      </w:ins>
      <w:ins w:id="151" w:author="lolmj" w:date="1970-01-04T21:53:00Z">
        <w:del w:id="152" w:author="seungwon jung" w:date="2024-10-29T19:59:00Z" w16du:dateUtc="2024-10-29T10:59:00Z">
          <w:r w:rsidDel="00A83971">
            <w:rPr>
              <w:rFonts w:ascii="HY신명조" w:eastAsia="HY신명조" w:hAnsi="HY신명조" w:hint="eastAsia"/>
              <w:spacing w:val="0"/>
              <w:sz w:val="18"/>
              <w:szCs w:val="18"/>
            </w:rPr>
            <w:delText>걸 목표로 삼아 보호자들의 부담을 경감시키도록 한다.</w:delText>
          </w:r>
        </w:del>
      </w:ins>
    </w:p>
    <w:p w14:paraId="76791B79" w14:textId="77777777" w:rsidR="006A3CC6" w:rsidRDefault="00000000">
      <w:pPr>
        <w:pStyle w:val="hs1"/>
        <w:spacing w:line="300" w:lineRule="exact"/>
        <w:ind w:firstLine="180"/>
        <w:rPr>
          <w:rFonts w:ascii="HY신명조" w:eastAsia="HY신명조" w:hAnsi="HY신명조"/>
          <w:spacing w:val="0"/>
          <w:sz w:val="18"/>
          <w:szCs w:val="18"/>
        </w:rPr>
      </w:pPr>
      <w:del w:id="153" w:author="lolmj" w:date="1970-01-04T21:52:00Z">
        <w:r>
          <w:rPr>
            <w:rFonts w:ascii="HY신명조" w:eastAsia="HY신명조" w:hAnsi="HY신명조" w:hint="eastAsia"/>
            <w:spacing w:val="0"/>
            <w:sz w:val="18"/>
            <w:szCs w:val="18"/>
          </w:rPr>
          <w:delText xml:space="preserve">다양한 정보기기의 출현으로 제품을 사용함에 있어 얼마나 육체적으로 편한 지에서 제품의 조작은 이해하기 쉬운 지에 대한 문제가 중요 과제로 떠오르게 되었다(이학식, 김영, 2001). 특히 기능의 </w:delText>
        </w:r>
        <w:r>
          <w:rPr>
            <w:rFonts w:ascii="HY신명조" w:eastAsia="HY신명조" w:hAnsi="HY신명조" w:hint="eastAsia"/>
            <w:spacing w:val="0"/>
            <w:sz w:val="18"/>
            <w:szCs w:val="18"/>
          </w:rPr>
          <w:delText>확장과 기기의 소형화라는 두 가지 대표적인 기술적 경향을 보여주고 있는 모바일 제품의 경우 사용성의 문제는 더욱더 중요하다(</w:delText>
        </w:r>
        <w:r>
          <w:rPr>
            <w:rFonts w:ascii="HY신명조" w:eastAsia="HY신명조" w:hint="eastAsia"/>
            <w:spacing w:val="-10"/>
            <w:sz w:val="18"/>
            <w:szCs w:val="18"/>
          </w:rPr>
          <w:delText>Rubin, J., 2000</w:delText>
        </w:r>
        <w:r>
          <w:rPr>
            <w:rFonts w:ascii="HY신명조" w:eastAsia="HY신명조" w:hint="eastAsia"/>
            <w:spacing w:val="-9"/>
            <w:sz w:val="18"/>
            <w:szCs w:val="18"/>
          </w:rPr>
          <w:delText>)</w:delText>
        </w:r>
        <w:r>
          <w:rPr>
            <w:rFonts w:ascii="HY신명조" w:eastAsia="HY신명조" w:hAnsi="HY신명조" w:hint="eastAsia"/>
            <w:spacing w:val="0"/>
            <w:sz w:val="18"/>
            <w:szCs w:val="18"/>
          </w:rPr>
          <w:delText xml:space="preserve">. </w:delText>
        </w:r>
      </w:del>
    </w:p>
    <w:p w14:paraId="1F1FDD9B" w14:textId="77777777" w:rsidR="006A3CC6" w:rsidRDefault="006A3CC6">
      <w:pPr>
        <w:pStyle w:val="hs1"/>
        <w:spacing w:line="300" w:lineRule="exact"/>
        <w:ind w:firstLine="174"/>
      </w:pPr>
    </w:p>
    <w:p w14:paraId="24854579" w14:textId="5D3D0671" w:rsidR="006A3CC6" w:rsidRDefault="00000000">
      <w:pPr>
        <w:pStyle w:val="hs1HY12pt"/>
        <w:spacing w:line="300" w:lineRule="exact"/>
        <w:ind w:firstLineChars="0" w:firstLine="0"/>
        <w:rPr>
          <w:sz w:val="18"/>
          <w:szCs w:val="18"/>
        </w:rPr>
      </w:pPr>
      <w:r>
        <w:rPr>
          <w:rFonts w:ascii="HY중고딕" w:eastAsia="HY중고딕" w:hint="eastAsia"/>
          <w:sz w:val="20"/>
          <w:szCs w:val="20"/>
        </w:rPr>
        <w:t xml:space="preserve">3. </w:t>
      </w:r>
      <w:ins w:id="154" w:author="lolmj" w:date="1970-01-06T15:21:00Z">
        <w:del w:id="155" w:author="seungwon jung" w:date="2024-10-29T19:59:00Z" w16du:dateUtc="2024-10-29T10:59:00Z">
          <w:r w:rsidDel="00A83971">
            <w:rPr>
              <w:rFonts w:ascii="HY중고딕" w:eastAsia="HY중고딕" w:hint="eastAsia"/>
              <w:sz w:val="20"/>
              <w:szCs w:val="20"/>
            </w:rPr>
            <w:delText xml:space="preserve">수면 </w:delText>
          </w:r>
        </w:del>
        <w:del w:id="156" w:author="seungwon jung" w:date="2024-10-29T20:15:00Z" w16du:dateUtc="2024-10-29T11:15:00Z">
          <w:r w:rsidDel="001E743B">
            <w:rPr>
              <w:rFonts w:ascii="HY중고딕" w:eastAsia="HY중고딕" w:hint="eastAsia"/>
              <w:sz w:val="20"/>
              <w:szCs w:val="20"/>
            </w:rPr>
            <w:delText>자세 기준 척도 개발</w:delText>
          </w:r>
        </w:del>
      </w:ins>
      <w:del w:id="157" w:author="seungwon jung" w:date="2024-10-29T20:15:00Z" w16du:dateUtc="2024-10-29T11:15:00Z">
        <w:r w:rsidDel="001E743B">
          <w:rPr>
            <w:rFonts w:ascii="HY중고딕" w:eastAsia="HY중고딕" w:hint="eastAsia"/>
            <w:sz w:val="20"/>
            <w:szCs w:val="20"/>
          </w:rPr>
          <w:delText xml:space="preserve">휴대폰 </w:delText>
        </w:r>
      </w:del>
      <w:ins w:id="158" w:author="seungwon jung" w:date="2024-10-29T20:15:00Z" w16du:dateUtc="2024-10-29T11:15:00Z">
        <w:r w:rsidR="001E743B">
          <w:rPr>
            <w:rFonts w:ascii="HY중고딕" w:eastAsia="HY중고딕" w:hint="eastAsia"/>
            <w:sz w:val="20"/>
            <w:szCs w:val="20"/>
          </w:rPr>
          <w:t>데이터 수집</w:t>
        </w:r>
      </w:ins>
      <w:del w:id="159" w:author="lolmj" w:date="2024-10-28T20:44:00Z">
        <w:r>
          <w:rPr>
            <w:rFonts w:ascii="HY중고딕" w:eastAsia="HY중고딕" w:hint="eastAsia"/>
            <w:sz w:val="20"/>
            <w:szCs w:val="20"/>
          </w:rPr>
          <w:delText>감성 평가 척도 개발</w:delText>
        </w:r>
      </w:del>
      <w:r>
        <w:rPr>
          <w:rFonts w:ascii="HY중고딕" w:eastAsia="HY중고딕" w:hint="eastAsia"/>
          <w:sz w:val="20"/>
          <w:szCs w:val="20"/>
        </w:rPr>
        <w:t xml:space="preserve"> </w:t>
      </w:r>
    </w:p>
    <w:p w14:paraId="27C6F558" w14:textId="26EDA9F7" w:rsidR="006A3CC6" w:rsidRDefault="00F009CA">
      <w:pPr>
        <w:pStyle w:val="hs1"/>
        <w:spacing w:line="300" w:lineRule="exact"/>
        <w:ind w:firstLine="180"/>
        <w:rPr>
          <w:ins w:id="160" w:author="lolmj" w:date="1970-01-06T15:31:00Z"/>
          <w:rFonts w:ascii="HY신명조" w:eastAsia="HY신명조" w:hAnsi="HY신명조"/>
          <w:spacing w:val="0"/>
          <w:sz w:val="18"/>
          <w:szCs w:val="18"/>
        </w:rPr>
      </w:pPr>
      <w:ins w:id="161" w:author="seungwon jung" w:date="2024-10-29T20:20:00Z">
        <w:r w:rsidRPr="00F009CA">
          <w:rPr>
            <w:rFonts w:ascii="HY신명조" w:eastAsia="HY신명조" w:hAnsi="HY신명조"/>
            <w:spacing w:val="0"/>
            <w:sz w:val="18"/>
            <w:szCs w:val="18"/>
          </w:rPr>
          <w:t xml:space="preserve">본 연구에서는 3축 가속도 센서를 이용하여 </w:t>
        </w:r>
        <w:proofErr w:type="spellStart"/>
        <w:r w:rsidRPr="00F009CA">
          <w:rPr>
            <w:rFonts w:ascii="HY신명조" w:eastAsia="HY신명조" w:hAnsi="HY신명조"/>
            <w:spacing w:val="0"/>
            <w:sz w:val="18"/>
            <w:szCs w:val="18"/>
          </w:rPr>
          <w:t>와위</w:t>
        </w:r>
        <w:proofErr w:type="spellEnd"/>
        <w:r w:rsidRPr="00F009CA">
          <w:rPr>
            <w:rFonts w:ascii="HY신명조" w:eastAsia="HY신명조" w:hAnsi="HY신명조"/>
            <w:spacing w:val="0"/>
            <w:sz w:val="18"/>
            <w:szCs w:val="18"/>
          </w:rPr>
          <w:t xml:space="preserve"> 자세에 대한 데이터를 수집하였다. 센서는 피험자의 복부에 부착되어 x, y, z축의 가속도 데이터를 측정하였으며, 측정된 가속도 데이터는 10Hz의 샘플링 주파수로 수집되었다. 실험은 20대 남성 피험자 5명을 대상으로 진행되었다. 각 피험자는 지정된 자세를 1분간 유지한 후 다른 자세로 변경하는 방식으로 총 5분간의 데이터를 수집하였다. 수집된 데이터는 자세 분류의 정확도 평가를 위해 3초 단위로 분할하여 분석에 사용하였다.</w:t>
        </w:r>
      </w:ins>
      <w:ins w:id="162" w:author="lolmj" w:date="1970-01-06T15:37:00Z">
        <w:del w:id="163" w:author="seungwon jung" w:date="2024-10-29T20:17:00Z" w16du:dateUtc="2024-10-29T11:17:00Z">
          <w:r w:rsidDel="00F009CA">
            <w:rPr>
              <w:rFonts w:ascii="HY신명조" w:eastAsia="HY신명조" w:hAnsi="HY신명조" w:hint="eastAsia"/>
              <w:spacing w:val="0"/>
              <w:sz w:val="18"/>
              <w:szCs w:val="18"/>
            </w:rPr>
            <w:delText xml:space="preserve">알고리즘을 측정하기 위해 </w:delText>
          </w:r>
        </w:del>
      </w:ins>
      <w:ins w:id="164" w:author="lolmj" w:date="1970-01-06T18:48:00Z">
        <w:del w:id="165" w:author="seungwon jung" w:date="2024-10-29T20:17:00Z" w16du:dateUtc="2024-10-29T11:17:00Z">
          <w:r w:rsidDel="00F009CA">
            <w:rPr>
              <w:rFonts w:ascii="HY신명조" w:eastAsia="HY신명조" w:hAnsi="HY신명조" w:hint="eastAsia"/>
              <w:spacing w:val="0"/>
              <w:sz w:val="18"/>
              <w:szCs w:val="18"/>
            </w:rPr>
            <w:delText>피험</w:delText>
          </w:r>
        </w:del>
      </w:ins>
      <w:ins w:id="166" w:author="lolmj" w:date="1970-01-06T15:37:00Z">
        <w:del w:id="167" w:author="seungwon jung" w:date="2024-10-29T20:17:00Z" w16du:dateUtc="2024-10-29T11:17:00Z">
          <w:r w:rsidDel="00F009CA">
            <w:rPr>
              <w:rFonts w:ascii="HY신명조" w:eastAsia="HY신명조" w:hAnsi="HY신명조" w:hint="eastAsia"/>
              <w:spacing w:val="0"/>
              <w:sz w:val="18"/>
              <w:szCs w:val="18"/>
            </w:rPr>
            <w:delText xml:space="preserve">자가 </w:delText>
          </w:r>
        </w:del>
      </w:ins>
      <w:ins w:id="168" w:author="lolmj" w:date="1970-01-06T15:42:00Z">
        <w:del w:id="169" w:author="seungwon jung" w:date="2024-10-29T20:17:00Z" w16du:dateUtc="2024-10-29T11:17:00Z">
          <w:r w:rsidDel="00F009CA">
            <w:rPr>
              <w:rFonts w:ascii="HY신명조" w:eastAsia="HY신명조" w:hAnsi="HY신명조" w:hint="eastAsia"/>
              <w:spacing w:val="0"/>
              <w:sz w:val="18"/>
              <w:szCs w:val="18"/>
            </w:rPr>
            <w:delText xml:space="preserve">센서를 착용한 채 </w:delText>
          </w:r>
        </w:del>
      </w:ins>
      <w:ins w:id="170" w:author="lolmj" w:date="1970-01-06T15:37:00Z">
        <w:del w:id="171" w:author="seungwon jung" w:date="2024-10-29T20:17:00Z" w16du:dateUtc="2024-10-29T11:17:00Z">
          <w:r w:rsidDel="00F009CA">
            <w:rPr>
              <w:rFonts w:ascii="HY신명조" w:eastAsia="HY신명조" w:hAnsi="HY신명조" w:hint="eastAsia"/>
              <w:spacing w:val="0"/>
              <w:sz w:val="18"/>
              <w:szCs w:val="18"/>
            </w:rPr>
            <w:delText xml:space="preserve">계속 움직여야 한다는 점을 고려해본다면 </w:delText>
          </w:r>
        </w:del>
      </w:ins>
      <w:ins w:id="172" w:author="lolmj" w:date="1970-01-06T15:42:00Z">
        <w:del w:id="173" w:author="seungwon jung" w:date="2024-10-29T20:17:00Z" w16du:dateUtc="2024-10-29T11:17:00Z">
          <w:r w:rsidDel="00F009CA">
            <w:rPr>
              <w:rFonts w:ascii="HY신명조" w:eastAsia="HY신명조" w:hAnsi="HY신명조" w:hint="eastAsia"/>
              <w:spacing w:val="0"/>
              <w:sz w:val="18"/>
              <w:szCs w:val="18"/>
            </w:rPr>
            <w:delText xml:space="preserve">센서 사용 중 측정되는 </w:delText>
          </w:r>
        </w:del>
      </w:ins>
      <w:ins w:id="174" w:author="lolmj" w:date="1970-01-06T15:46:00Z">
        <w:del w:id="175" w:author="seungwon jung" w:date="2024-10-29T20:17:00Z" w16du:dateUtc="2024-10-29T11:17:00Z">
          <w:r w:rsidDel="00F009CA">
            <w:rPr>
              <w:rFonts w:ascii="HY신명조" w:eastAsia="HY신명조" w:hAnsi="HY신명조" w:hint="eastAsia"/>
              <w:spacing w:val="0"/>
              <w:sz w:val="18"/>
              <w:szCs w:val="18"/>
            </w:rPr>
            <w:delText>값들을 위해서는 복부에 고정한 측정</w:delText>
          </w:r>
        </w:del>
      </w:ins>
      <w:ins w:id="176" w:author="lolmj" w:date="1970-01-06T15:47:00Z">
        <w:del w:id="177" w:author="seungwon jung" w:date="2024-10-29T20:17:00Z" w16du:dateUtc="2024-10-29T11:17:00Z">
          <w:r w:rsidDel="00F009CA">
            <w:rPr>
              <w:rFonts w:ascii="HY신명조" w:eastAsia="HY신명조" w:hAnsi="HY신명조" w:hint="eastAsia"/>
              <w:spacing w:val="0"/>
              <w:sz w:val="18"/>
              <w:szCs w:val="18"/>
            </w:rPr>
            <w:delText>방법</w:delText>
          </w:r>
        </w:del>
      </w:ins>
      <w:ins w:id="178" w:author="lolmj" w:date="1970-01-06T15:46:00Z">
        <w:del w:id="179" w:author="seungwon jung" w:date="2024-10-29T20:17:00Z" w16du:dateUtc="2024-10-29T11:17:00Z">
          <w:r w:rsidDel="00F009CA">
            <w:rPr>
              <w:rFonts w:ascii="HY신명조" w:eastAsia="HY신명조" w:hAnsi="HY신명조" w:hint="eastAsia"/>
              <w:spacing w:val="0"/>
              <w:sz w:val="18"/>
              <w:szCs w:val="18"/>
            </w:rPr>
            <w:delText>이 더 효과적임을 알 수 있다.</w:delText>
          </w:r>
        </w:del>
      </w:ins>
      <w:ins w:id="180" w:author="lolmj" w:date="1970-01-06T15:47:00Z">
        <w:del w:id="181" w:author="seungwon jung" w:date="2024-10-29T20:17:00Z" w16du:dateUtc="2024-10-29T11:17:00Z">
          <w:r w:rsidDel="00F009CA">
            <w:rPr>
              <w:rFonts w:ascii="HY신명조" w:eastAsia="HY신명조" w:hAnsi="HY신명조" w:hint="eastAsia"/>
              <w:spacing w:val="0"/>
              <w:sz w:val="18"/>
              <w:szCs w:val="18"/>
            </w:rPr>
            <w:delText xml:space="preserve"> </w:delText>
          </w:r>
        </w:del>
      </w:ins>
      <w:ins w:id="182" w:author="lolmj" w:date="1970-01-06T15:48:00Z">
        <w:del w:id="183" w:author="seungwon jung" w:date="2024-10-29T20:17:00Z" w16du:dateUtc="2024-10-29T11:17:00Z">
          <w:r w:rsidDel="00F009CA">
            <w:rPr>
              <w:rFonts w:ascii="HY신명조" w:eastAsia="HY신명조" w:hAnsi="HY신명조" w:hint="eastAsia"/>
              <w:spacing w:val="0"/>
              <w:sz w:val="18"/>
              <w:szCs w:val="18"/>
            </w:rPr>
            <w:delText xml:space="preserve">왜냐하면 센서 사용 중 </w:delText>
          </w:r>
        </w:del>
      </w:ins>
      <w:ins w:id="184" w:author="lolmj" w:date="1970-01-06T18:48:00Z">
        <w:del w:id="185" w:author="seungwon jung" w:date="2024-10-29T20:17:00Z" w16du:dateUtc="2024-10-29T11:17:00Z">
          <w:r w:rsidDel="00F009CA">
            <w:rPr>
              <w:rFonts w:ascii="HY신명조" w:eastAsia="HY신명조" w:hAnsi="HY신명조" w:hint="eastAsia"/>
              <w:spacing w:val="0"/>
              <w:sz w:val="18"/>
              <w:szCs w:val="18"/>
            </w:rPr>
            <w:delText>피험</w:delText>
          </w:r>
        </w:del>
      </w:ins>
      <w:ins w:id="186" w:author="lolmj" w:date="1970-01-06T15:48:00Z">
        <w:del w:id="187" w:author="seungwon jung" w:date="2024-10-29T20:17:00Z" w16du:dateUtc="2024-10-29T11:17:00Z">
          <w:r w:rsidDel="00F009CA">
            <w:rPr>
              <w:rFonts w:ascii="HY신명조" w:eastAsia="HY신명조" w:hAnsi="HY신명조" w:hint="eastAsia"/>
              <w:spacing w:val="0"/>
              <w:sz w:val="18"/>
              <w:szCs w:val="18"/>
            </w:rPr>
            <w:delText xml:space="preserve">자가 계숙 움직여야 하는 상황에서 고정되어 있지 않다면 </w:delText>
          </w:r>
        </w:del>
      </w:ins>
      <w:ins w:id="188" w:author="lolmj" w:date="1970-01-06T15:51:00Z">
        <w:del w:id="189" w:author="seungwon jung" w:date="2024-10-29T20:17:00Z" w16du:dateUtc="2024-10-29T11:17:00Z">
          <w:r w:rsidDel="00F009CA">
            <w:rPr>
              <w:rFonts w:ascii="HY신명조" w:eastAsia="HY신명조" w:hAnsi="HY신명조" w:hint="eastAsia"/>
              <w:spacing w:val="0"/>
              <w:sz w:val="18"/>
              <w:szCs w:val="18"/>
            </w:rPr>
            <w:delText xml:space="preserve">정확한 </w:delText>
          </w:r>
        </w:del>
      </w:ins>
      <w:ins w:id="190" w:author="lolmj" w:date="1970-01-06T15:48:00Z">
        <w:del w:id="191" w:author="seungwon jung" w:date="2024-10-29T20:17:00Z" w16du:dateUtc="2024-10-29T11:17:00Z">
          <w:r w:rsidDel="00F009CA">
            <w:rPr>
              <w:rFonts w:ascii="HY신명조" w:eastAsia="HY신명조" w:hAnsi="HY신명조" w:hint="eastAsia"/>
              <w:spacing w:val="0"/>
              <w:sz w:val="18"/>
              <w:szCs w:val="18"/>
            </w:rPr>
            <w:delText>수면 자세를 검출하기에 상당히 어렵기 때문</w:delText>
          </w:r>
        </w:del>
      </w:ins>
      <w:ins w:id="192" w:author="lolmj" w:date="1970-01-06T15:49:00Z">
        <w:del w:id="193" w:author="seungwon jung" w:date="2024-10-29T20:17:00Z" w16du:dateUtc="2024-10-29T11:17:00Z">
          <w:r w:rsidDel="00F009CA">
            <w:rPr>
              <w:rFonts w:ascii="HY신명조" w:eastAsia="HY신명조" w:hAnsi="HY신명조" w:hint="eastAsia"/>
              <w:spacing w:val="0"/>
              <w:sz w:val="18"/>
              <w:szCs w:val="18"/>
            </w:rPr>
            <w:delText>이다.</w:delText>
          </w:r>
        </w:del>
      </w:ins>
      <w:ins w:id="194" w:author="lolmj" w:date="1970-01-06T15:52:00Z">
        <w:del w:id="195" w:author="seungwon jung" w:date="2024-10-29T20:17:00Z" w16du:dateUtc="2024-10-29T11:17:00Z">
          <w:r w:rsidDel="00F009CA">
            <w:rPr>
              <w:rFonts w:ascii="HY신명조" w:eastAsia="HY신명조" w:hAnsi="HY신명조" w:hint="eastAsia"/>
              <w:spacing w:val="0"/>
              <w:sz w:val="18"/>
              <w:szCs w:val="18"/>
            </w:rPr>
            <w:delText xml:space="preserve"> 심지어 복부에 고정함으로써 최소한의 움직임만으로 주요 데이터를 </w:delText>
          </w:r>
        </w:del>
      </w:ins>
      <w:ins w:id="196" w:author="lolmj" w:date="1970-01-06T15:53:00Z">
        <w:del w:id="197" w:author="seungwon jung" w:date="2024-10-29T20:17:00Z" w16du:dateUtc="2024-10-29T11:17:00Z">
          <w:r w:rsidDel="00F009CA">
            <w:rPr>
              <w:rFonts w:ascii="HY신명조" w:eastAsia="HY신명조" w:hAnsi="HY신명조" w:hint="eastAsia"/>
              <w:spacing w:val="0"/>
              <w:sz w:val="18"/>
              <w:szCs w:val="18"/>
            </w:rPr>
            <w:delText>정확히 기록하는 데 유리하다.</w:delText>
          </w:r>
        </w:del>
      </w:ins>
    </w:p>
    <w:p w14:paraId="16BF0843" w14:textId="77777777" w:rsidR="006A3CC6" w:rsidRDefault="00000000">
      <w:pPr>
        <w:pStyle w:val="hs1"/>
        <w:spacing w:line="300" w:lineRule="exact"/>
        <w:ind w:firstLine="180"/>
        <w:rPr>
          <w:rFonts w:ascii="HY신명조" w:eastAsia="HY신명조" w:hAnsi="HY신명조"/>
          <w:spacing w:val="0"/>
          <w:sz w:val="18"/>
          <w:szCs w:val="18"/>
        </w:rPr>
      </w:pPr>
      <w:del w:id="198" w:author="lolmj" w:date="2024-10-28T21:09:00Z">
        <w:r>
          <w:rPr>
            <w:rFonts w:ascii="HY신명조" w:eastAsia="HY신명조" w:hAnsi="HY신명조" w:hint="eastAsia"/>
            <w:spacing w:val="0"/>
            <w:sz w:val="18"/>
            <w:szCs w:val="18"/>
          </w:rPr>
          <w:delText>제품</w:delText>
        </w:r>
      </w:del>
      <w:del w:id="199" w:author="lolmj" w:date="1970-01-06T15:46:00Z">
        <w:r>
          <w:rPr>
            <w:rFonts w:ascii="HY신명조" w:eastAsia="HY신명조" w:hAnsi="HY신명조" w:hint="eastAsia"/>
            <w:spacing w:val="0"/>
            <w:sz w:val="18"/>
            <w:szCs w:val="18"/>
          </w:rPr>
          <w:delText>을 사용하기 위해 사용자가 계속 움직여야 하는 상황과 자극의 크기가 그다지 크지 않다는 점을 고려해 본다면 제품 사용 중 표출되는 사용자의 감성을 측정하기 위해서는 생리적 측정방법 보다는 심리적 측정방법이 더 효과적임을 알 수 있다.</w:delText>
        </w:r>
      </w:del>
      <w:del w:id="200" w:author="lolmj" w:date="2024-10-28T21:09:00Z">
        <w:r>
          <w:rPr>
            <w:rFonts w:ascii="HY신명조" w:eastAsia="HY신명조" w:hAnsi="HY신명조" w:hint="eastAsia"/>
            <w:spacing w:val="0"/>
            <w:sz w:val="18"/>
            <w:szCs w:val="18"/>
          </w:rPr>
          <w:delText xml:space="preserve"> </w:delText>
        </w:r>
      </w:del>
      <w:del w:id="201" w:author="lolmj" w:date="1970-01-06T15:49:00Z">
        <w:r>
          <w:rPr>
            <w:rFonts w:ascii="HY신명조" w:eastAsia="HY신명조" w:hAnsi="HY신명조" w:hint="eastAsia"/>
            <w:spacing w:val="0"/>
            <w:sz w:val="18"/>
            <w:szCs w:val="18"/>
          </w:rPr>
          <w:delText xml:space="preserve">왜냐하면 제품 사용 중 사용자가 계속 움직여야 하는 상황에서 정확한 생리신호를 검출하기가 상당히 어려울 뿐만 아니라 생리적 측정방법이 가지고 있는 여러 가지 한계점들을 극복하기가 매우 힘들기 때문이다. </w:delText>
        </w:r>
      </w:del>
      <w:del w:id="202" w:author="lolmj" w:date="2024-10-28T21:14:00Z">
        <w:r>
          <w:rPr>
            <w:rFonts w:ascii="HY신명조" w:eastAsia="HY신명조" w:hAnsi="HY신명조" w:hint="eastAsia"/>
            <w:spacing w:val="0"/>
            <w:sz w:val="18"/>
            <w:szCs w:val="18"/>
          </w:rPr>
          <w:delText>반</w:delText>
        </w:r>
      </w:del>
      <w:del w:id="203" w:author="lolmj" w:date="1970-01-06T15:51:00Z">
        <w:r>
          <w:rPr>
            <w:rFonts w:ascii="HY신명조" w:eastAsia="HY신명조" w:hAnsi="HY신명조" w:hint="eastAsia"/>
            <w:spacing w:val="0"/>
            <w:sz w:val="18"/>
            <w:szCs w:val="18"/>
          </w:rPr>
          <w:delText xml:space="preserve">면 몇 가지 문제점에도 불구하고 질문지 방식의 심리적 측정방법은 간단하고 비용이 적게 든다는 점에서 가장 보편적으로 사용해오고 있다. </w:delText>
        </w:r>
      </w:del>
    </w:p>
    <w:p w14:paraId="39ACBD45" w14:textId="77777777" w:rsidR="006A3CC6" w:rsidRDefault="006A3CC6">
      <w:pPr>
        <w:pStyle w:val="hs1"/>
        <w:spacing w:line="300" w:lineRule="exact"/>
        <w:ind w:firstLine="200"/>
        <w:rPr>
          <w:rFonts w:ascii="HY신명조" w:eastAsia="HY신명조" w:hAnsi="HY신명조"/>
          <w:spacing w:val="0"/>
          <w:sz w:val="20"/>
        </w:rPr>
      </w:pPr>
    </w:p>
    <w:p w14:paraId="32E5CC1F" w14:textId="0FE2023D" w:rsidR="006A3CC6" w:rsidRDefault="00000000">
      <w:pPr>
        <w:pStyle w:val="hs1"/>
        <w:spacing w:line="300" w:lineRule="exact"/>
        <w:ind w:firstLineChars="0" w:firstLine="0"/>
        <w:rPr>
          <w:del w:id="204" w:author="lolmj" w:date="2024-10-28T21:41:00Z"/>
          <w:rFonts w:ascii="HY신명조" w:eastAsia="HY신명조" w:hAnsi="HY신명조"/>
          <w:spacing w:val="0"/>
          <w:sz w:val="18"/>
          <w:szCs w:val="18"/>
        </w:rPr>
      </w:pPr>
      <w:r>
        <w:rPr>
          <w:rFonts w:ascii="HY중고딕" w:eastAsia="HY중고딕" w:hAnsi="HY신명조" w:hint="eastAsia"/>
          <w:b/>
          <w:bCs/>
          <w:spacing w:val="0"/>
          <w:sz w:val="18"/>
          <w:szCs w:val="18"/>
        </w:rPr>
        <w:t xml:space="preserve">3.1. </w:t>
      </w:r>
      <w:ins w:id="205" w:author="lolmj" w:date="1970-01-06T16:15:00Z">
        <w:r>
          <w:rPr>
            <w:rFonts w:ascii="HY중고딕" w:eastAsia="HY중고딕" w:hAnsi="HY신명조" w:hint="eastAsia"/>
            <w:b/>
            <w:bCs/>
            <w:spacing w:val="0"/>
            <w:sz w:val="18"/>
            <w:szCs w:val="18"/>
          </w:rPr>
          <w:t>수면 자세 추</w:t>
        </w:r>
      </w:ins>
      <w:ins w:id="206" w:author="lolmj" w:date="1970-01-06T16:30:00Z">
        <w:r>
          <w:rPr>
            <w:rFonts w:ascii="HY중고딕" w:eastAsia="HY중고딕" w:hAnsi="HY신명조" w:hint="eastAsia"/>
            <w:b/>
            <w:bCs/>
            <w:spacing w:val="0"/>
            <w:sz w:val="18"/>
            <w:szCs w:val="18"/>
          </w:rPr>
          <w:t>정</w:t>
        </w:r>
      </w:ins>
      <w:ins w:id="207" w:author="seungwon jung" w:date="2024-10-29T20:10:00Z" w16du:dateUtc="2024-10-29T11:10:00Z">
        <w:r w:rsidR="001E743B">
          <w:rPr>
            <w:rFonts w:ascii="HY중고딕" w:eastAsia="HY중고딕" w:hAnsi="HY신명조" w:hint="eastAsia"/>
            <w:b/>
            <w:bCs/>
            <w:spacing w:val="0"/>
            <w:sz w:val="18"/>
            <w:szCs w:val="18"/>
          </w:rPr>
          <w:t>(알고리즘?)</w:t>
        </w:r>
      </w:ins>
      <w:del w:id="208" w:author="lolmj" w:date="2024-10-28T21:38:00Z">
        <w:r>
          <w:rPr>
            <w:rFonts w:ascii="HY중고딕" w:eastAsia="HY중고딕" w:hAnsi="HY신명조" w:hint="eastAsia"/>
            <w:b/>
            <w:bCs/>
            <w:spacing w:val="0"/>
            <w:sz w:val="18"/>
            <w:szCs w:val="18"/>
          </w:rPr>
          <w:delText>감성어휘</w:delText>
        </w:r>
      </w:del>
      <w:del w:id="209" w:author="lolmj" w:date="2024-10-28T21:37:00Z">
        <w:r>
          <w:rPr>
            <w:rFonts w:ascii="HY중고딕" w:eastAsia="HY중고딕" w:hAnsi="HY신명조" w:hint="eastAsia"/>
            <w:b/>
            <w:bCs/>
            <w:spacing w:val="0"/>
            <w:sz w:val="18"/>
            <w:szCs w:val="18"/>
          </w:rPr>
          <w:delText xml:space="preserve"> 추출 </w:delText>
        </w:r>
        <w:r>
          <w:rPr>
            <w:rFonts w:ascii="HY중고딕" w:eastAsia="HY중고딕" w:hint="eastAsia"/>
            <w:sz w:val="18"/>
            <w:szCs w:val="18"/>
          </w:rPr>
          <w:delText>(중고딕, 크기 9, 진하게)</w:delText>
        </w:r>
      </w:del>
    </w:p>
    <w:p w14:paraId="34D482C0" w14:textId="77777777" w:rsidR="006A3CC6" w:rsidRDefault="006A3CC6">
      <w:pPr>
        <w:pStyle w:val="hs1"/>
        <w:spacing w:line="300" w:lineRule="exact"/>
        <w:ind w:firstLineChars="0" w:firstLine="0"/>
        <w:rPr>
          <w:ins w:id="210" w:author="lolmj" w:date="1970-01-06T16:17:00Z"/>
          <w:rFonts w:ascii="HY신명조" w:eastAsia="HY신명조" w:hAnsi="HY신명조"/>
          <w:spacing w:val="0"/>
          <w:sz w:val="18"/>
          <w:szCs w:val="18"/>
        </w:rPr>
      </w:pPr>
    </w:p>
    <w:p w14:paraId="57A8D026" w14:textId="2AA18C1B" w:rsidR="006A3CC6" w:rsidDel="001E743B" w:rsidRDefault="00F009CA">
      <w:pPr>
        <w:pStyle w:val="hs1"/>
        <w:spacing w:line="300" w:lineRule="exact"/>
        <w:ind w:firstLine="164"/>
        <w:rPr>
          <w:ins w:id="211" w:author="lolmj" w:date="1970-01-06T16:23:00Z"/>
          <w:del w:id="212" w:author="seungwon jung" w:date="2024-10-29T20:10:00Z" w16du:dateUtc="2024-10-29T11:10:00Z"/>
          <w:rFonts w:ascii="HY신명조" w:eastAsia="HY신명조" w:hAnsi="HY신명조"/>
          <w:spacing w:val="0"/>
          <w:sz w:val="18"/>
          <w:szCs w:val="18"/>
        </w:rPr>
      </w:pPr>
      <w:ins w:id="213" w:author="seungwon jung" w:date="2024-10-29T20:18:00Z">
        <w:r w:rsidRPr="00F009CA">
          <w:rPr>
            <w:rFonts w:ascii="HY신명조" w:eastAsia="HY신명조" w:hAnsi="HY신명조"/>
            <w:sz w:val="18"/>
            <w:szCs w:val="18"/>
          </w:rPr>
          <w:t>수집된 데이터는 3초 단위로 각 축의 평균값(</w:t>
        </w:r>
        <w:proofErr w:type="spellStart"/>
        <w:r w:rsidRPr="00F009CA">
          <w:rPr>
            <w:rFonts w:ascii="HY신명조" w:eastAsia="HY신명조" w:hAnsi="HY신명조"/>
            <w:sz w:val="18"/>
            <w:szCs w:val="18"/>
          </w:rPr>
          <w:t>Fx</w:t>
        </w:r>
        <w:proofErr w:type="spellEnd"/>
        <w:r w:rsidRPr="00F009CA">
          <w:rPr>
            <w:rFonts w:ascii="HY신명조" w:eastAsia="HY신명조" w:hAnsi="HY신명조"/>
            <w:sz w:val="18"/>
            <w:szCs w:val="18"/>
          </w:rPr>
          <w:t xml:space="preserve">, </w:t>
        </w:r>
        <w:proofErr w:type="spellStart"/>
        <w:r w:rsidRPr="00F009CA">
          <w:rPr>
            <w:rFonts w:ascii="HY신명조" w:eastAsia="HY신명조" w:hAnsi="HY신명조"/>
            <w:sz w:val="18"/>
            <w:szCs w:val="18"/>
          </w:rPr>
          <w:t>Fy</w:t>
        </w:r>
        <w:proofErr w:type="spellEnd"/>
        <w:r w:rsidRPr="00F009CA">
          <w:rPr>
            <w:rFonts w:ascii="HY신명조" w:eastAsia="HY신명조" w:hAnsi="HY신명조"/>
            <w:sz w:val="18"/>
            <w:szCs w:val="18"/>
          </w:rPr>
          <w:t xml:space="preserve">, Fz)을 계산하여 자세 분류에 활용하였다. </w:t>
        </w:r>
      </w:ins>
      <w:ins w:id="214" w:author="seungwon jung" w:date="2024-10-29T20:18:00Z" w16du:dateUtc="2024-10-29T11:18:00Z">
        <w:r>
          <w:rPr>
            <w:rFonts w:ascii="HY신명조" w:eastAsia="HY신명조" w:hAnsi="HY신명조" w:hint="eastAsia"/>
            <w:sz w:val="18"/>
            <w:szCs w:val="18"/>
          </w:rPr>
          <w:t>그림</w:t>
        </w:r>
      </w:ins>
      <w:ins w:id="215" w:author="seungwon jung" w:date="2024-10-29T20:18:00Z">
        <w:r w:rsidRPr="00F009CA">
          <w:rPr>
            <w:rFonts w:ascii="HY신명조" w:eastAsia="HY신명조" w:hAnsi="HY신명조"/>
            <w:sz w:val="18"/>
            <w:szCs w:val="18"/>
          </w:rPr>
          <w:t xml:space="preserve"> 1에서 보여지는 결정 트리에 따라, 자세 분류 알고리즘은 다음의 </w:t>
        </w:r>
        <w:r w:rsidRPr="00F009CA">
          <w:rPr>
            <w:rFonts w:ascii="HY신명조" w:eastAsia="HY신명조" w:hAnsi="HY신명조"/>
            <w:sz w:val="18"/>
            <w:szCs w:val="18"/>
          </w:rPr>
          <w:lastRenderedPageBreak/>
          <w:t>결정 규칙을 따른다.</w:t>
        </w:r>
      </w:ins>
      <w:ins w:id="216" w:author="lolmj" w:date="1970-01-06T16:18:00Z">
        <w:del w:id="217" w:author="seungwon jung" w:date="2024-10-29T20:10:00Z" w16du:dateUtc="2024-10-29T11:10:00Z">
          <w:r w:rsidDel="001E743B">
            <w:rPr>
              <w:rFonts w:ascii="HY신명조" w:eastAsia="HY신명조" w:hAnsi="HY신명조" w:hint="eastAsia"/>
              <w:spacing w:val="0"/>
              <w:sz w:val="18"/>
              <w:szCs w:val="18"/>
            </w:rPr>
            <w:delText xml:space="preserve">우선 </w:delText>
          </w:r>
        </w:del>
      </w:ins>
      <w:ins w:id="218" w:author="lolmj" w:date="1970-01-06T16:19:00Z">
        <w:del w:id="219" w:author="seungwon jung" w:date="2024-10-29T20:10:00Z" w16du:dateUtc="2024-10-29T11:10:00Z">
          <w:r w:rsidDel="001E743B">
            <w:rPr>
              <w:rFonts w:ascii="HY신명조" w:eastAsia="HY신명조" w:hAnsi="HY신명조" w:hint="eastAsia"/>
              <w:spacing w:val="0"/>
              <w:sz w:val="18"/>
              <w:szCs w:val="18"/>
            </w:rPr>
            <w:delText xml:space="preserve">복부에 고정된 </w:delText>
          </w:r>
        </w:del>
      </w:ins>
      <w:ins w:id="220" w:author="lolmj" w:date="1970-01-06T16:18:00Z">
        <w:del w:id="221" w:author="seungwon jung" w:date="2024-10-29T20:10:00Z" w16du:dateUtc="2024-10-29T11:10:00Z">
          <w:r w:rsidDel="001E743B">
            <w:rPr>
              <w:rFonts w:ascii="HY신명조" w:eastAsia="HY신명조" w:hAnsi="HY신명조" w:hint="eastAsia"/>
              <w:spacing w:val="0"/>
              <w:sz w:val="18"/>
              <w:szCs w:val="18"/>
            </w:rPr>
            <w:delText>센서를 통해 측정</w:delText>
          </w:r>
        </w:del>
      </w:ins>
      <w:ins w:id="222" w:author="lolmj" w:date="1970-01-06T16:19:00Z">
        <w:del w:id="223" w:author="seungwon jung" w:date="2024-10-29T20:10:00Z" w16du:dateUtc="2024-10-29T11:10:00Z">
          <w:r w:rsidDel="001E743B">
            <w:rPr>
              <w:rFonts w:ascii="HY신명조" w:eastAsia="HY신명조" w:hAnsi="HY신명조" w:hint="eastAsia"/>
              <w:spacing w:val="0"/>
              <w:sz w:val="18"/>
              <w:szCs w:val="18"/>
            </w:rPr>
            <w:delText>되는 가속도 값을 분석해</w:delText>
          </w:r>
        </w:del>
      </w:ins>
      <w:ins w:id="224" w:author="lolmj" w:date="1970-01-06T16:18:00Z">
        <w:del w:id="225" w:author="seungwon jung" w:date="2024-10-29T20:10:00Z" w16du:dateUtc="2024-10-29T11:10:00Z">
          <w:r w:rsidDel="001E743B">
            <w:rPr>
              <w:rFonts w:ascii="HY신명조" w:eastAsia="HY신명조" w:hAnsi="HY신명조" w:hint="eastAsia"/>
              <w:spacing w:val="0"/>
              <w:sz w:val="18"/>
              <w:szCs w:val="18"/>
            </w:rPr>
            <w:delText xml:space="preserve"> </w:delText>
          </w:r>
        </w:del>
      </w:ins>
      <w:ins w:id="226" w:author="lolmj" w:date="1970-01-06T16:20:00Z">
        <w:del w:id="227" w:author="seungwon jung" w:date="2024-10-29T20:10:00Z" w16du:dateUtc="2024-10-29T11:10:00Z">
          <w:r w:rsidDel="001E743B">
            <w:rPr>
              <w:rFonts w:ascii="HY신명조" w:eastAsia="HY신명조" w:hAnsi="HY신명조" w:hint="eastAsia"/>
              <w:spacing w:val="0"/>
              <w:sz w:val="18"/>
              <w:szCs w:val="18"/>
            </w:rPr>
            <w:delText xml:space="preserve">앙와위, 좌측위, 우측위, </w:delText>
          </w:r>
        </w:del>
      </w:ins>
      <w:ins w:id="228" w:author="lolmj" w:date="1970-01-06T16:21:00Z">
        <w:del w:id="229" w:author="seungwon jung" w:date="2024-10-29T20:10:00Z" w16du:dateUtc="2024-10-29T11:10:00Z">
          <w:r w:rsidDel="001E743B">
            <w:rPr>
              <w:rFonts w:ascii="HY신명조" w:eastAsia="HY신명조" w:hAnsi="HY신명조" w:hint="eastAsia"/>
              <w:spacing w:val="0"/>
              <w:sz w:val="18"/>
              <w:szCs w:val="18"/>
            </w:rPr>
            <w:delText xml:space="preserve">복위, 앉거나 서있는 자세와 같은 비수면 자세를 분류하여 </w:delText>
          </w:r>
        </w:del>
      </w:ins>
      <w:ins w:id="230" w:author="lolmj" w:date="1970-01-06T16:18:00Z">
        <w:del w:id="231" w:author="seungwon jung" w:date="2024-10-29T20:10:00Z" w16du:dateUtc="2024-10-29T11:10:00Z">
          <w:r w:rsidDel="001E743B">
            <w:rPr>
              <w:rFonts w:ascii="HY신명조" w:eastAsia="HY신명조" w:hAnsi="HY신명조" w:hint="eastAsia"/>
              <w:spacing w:val="0"/>
              <w:sz w:val="18"/>
              <w:szCs w:val="18"/>
            </w:rPr>
            <w:delText>수면 자세</w:delText>
          </w:r>
        </w:del>
      </w:ins>
      <w:ins w:id="232" w:author="lolmj" w:date="1970-01-06T16:19:00Z">
        <w:del w:id="233" w:author="seungwon jung" w:date="2024-10-29T20:10:00Z" w16du:dateUtc="2024-10-29T11:10:00Z">
          <w:r w:rsidDel="001E743B">
            <w:rPr>
              <w:rFonts w:ascii="HY신명조" w:eastAsia="HY신명조" w:hAnsi="HY신명조" w:hint="eastAsia"/>
              <w:spacing w:val="0"/>
              <w:sz w:val="18"/>
              <w:szCs w:val="18"/>
            </w:rPr>
            <w:delText>를 추출하였다.</w:delText>
          </w:r>
        </w:del>
      </w:ins>
    </w:p>
    <w:p w14:paraId="024617D4" w14:textId="1860A76C" w:rsidR="006A3CC6" w:rsidDel="001E743B" w:rsidRDefault="00000000">
      <w:pPr>
        <w:pStyle w:val="hs1"/>
        <w:spacing w:line="300" w:lineRule="exact"/>
        <w:ind w:firstLine="180"/>
        <w:rPr>
          <w:ins w:id="234" w:author="lolmj" w:date="1970-01-06T16:32:00Z"/>
          <w:del w:id="235" w:author="seungwon jung" w:date="2024-10-29T20:10:00Z" w16du:dateUtc="2024-10-29T11:10:00Z"/>
          <w:rFonts w:ascii="HY신명조" w:eastAsia="HY신명조" w:hAnsi="HY신명조"/>
          <w:spacing w:val="0"/>
          <w:sz w:val="18"/>
          <w:szCs w:val="18"/>
        </w:rPr>
      </w:pPr>
      <w:ins w:id="236" w:author="lolmj" w:date="1970-01-06T16:23:00Z">
        <w:del w:id="237" w:author="seungwon jung" w:date="2024-10-29T20:10:00Z" w16du:dateUtc="2024-10-29T11:10:00Z">
          <w:r w:rsidDel="001E743B">
            <w:rPr>
              <w:rFonts w:ascii="HY신명조" w:eastAsia="HY신명조" w:hAnsi="HY신명조" w:hint="eastAsia"/>
              <w:spacing w:val="0"/>
              <w:sz w:val="18"/>
              <w:szCs w:val="18"/>
            </w:rPr>
            <w:delText xml:space="preserve">실험에 참여한 </w:delText>
          </w:r>
        </w:del>
      </w:ins>
      <w:ins w:id="238" w:author="lolmj" w:date="1970-01-06T18:48:00Z">
        <w:del w:id="239" w:author="seungwon jung" w:date="2024-10-29T20:10:00Z" w16du:dateUtc="2024-10-29T11:10:00Z">
          <w:r w:rsidDel="001E743B">
            <w:rPr>
              <w:rFonts w:ascii="HY신명조" w:eastAsia="HY신명조" w:hAnsi="HY신명조" w:hint="eastAsia"/>
              <w:spacing w:val="0"/>
              <w:sz w:val="18"/>
              <w:szCs w:val="18"/>
            </w:rPr>
            <w:delText>피</w:delText>
          </w:r>
        </w:del>
      </w:ins>
      <w:ins w:id="240" w:author="lolmj" w:date="1970-01-06T18:49:00Z">
        <w:del w:id="241" w:author="seungwon jung" w:date="2024-10-29T20:10:00Z" w16du:dateUtc="2024-10-29T11:10:00Z">
          <w:r w:rsidDel="001E743B">
            <w:rPr>
              <w:rFonts w:ascii="HY신명조" w:eastAsia="HY신명조" w:hAnsi="HY신명조" w:hint="eastAsia"/>
              <w:spacing w:val="0"/>
              <w:sz w:val="18"/>
              <w:szCs w:val="18"/>
            </w:rPr>
            <w:delText>험</w:delText>
          </w:r>
        </w:del>
      </w:ins>
      <w:ins w:id="242" w:author="lolmj" w:date="1970-01-06T16:23:00Z">
        <w:del w:id="243" w:author="seungwon jung" w:date="2024-10-29T20:10:00Z" w16du:dateUtc="2024-10-29T11:10:00Z">
          <w:r w:rsidDel="001E743B">
            <w:rPr>
              <w:rFonts w:ascii="HY신명조" w:eastAsia="HY신명조" w:hAnsi="HY신명조" w:hint="eastAsia"/>
              <w:spacing w:val="0"/>
              <w:sz w:val="18"/>
              <w:szCs w:val="18"/>
            </w:rPr>
            <w:delText xml:space="preserve">자에게는 특정 </w:delText>
          </w:r>
        </w:del>
      </w:ins>
      <w:ins w:id="244" w:author="lolmj" w:date="1970-01-06T16:26:00Z">
        <w:del w:id="245" w:author="seungwon jung" w:date="2024-10-29T20:00:00Z" w16du:dateUtc="2024-10-29T11:00:00Z">
          <w:r w:rsidDel="00A83971">
            <w:rPr>
              <w:rFonts w:ascii="HY신명조" w:eastAsia="HY신명조" w:hAnsi="HY신명조" w:hint="eastAsia"/>
              <w:spacing w:val="0"/>
              <w:sz w:val="18"/>
              <w:szCs w:val="18"/>
            </w:rPr>
            <w:delText>수면</w:delText>
          </w:r>
        </w:del>
        <w:del w:id="246" w:author="seungwon jung" w:date="2024-10-29T20:10:00Z" w16du:dateUtc="2024-10-29T11:10:00Z">
          <w:r w:rsidDel="001E743B">
            <w:rPr>
              <w:rFonts w:ascii="HY신명조" w:eastAsia="HY신명조" w:hAnsi="HY신명조" w:hint="eastAsia"/>
              <w:spacing w:val="0"/>
              <w:sz w:val="18"/>
              <w:szCs w:val="18"/>
            </w:rPr>
            <w:delText xml:space="preserve"> </w:delText>
          </w:r>
        </w:del>
      </w:ins>
      <w:ins w:id="247" w:author="lolmj" w:date="1970-01-06T16:23:00Z">
        <w:del w:id="248" w:author="seungwon jung" w:date="2024-10-29T20:10:00Z" w16du:dateUtc="2024-10-29T11:10:00Z">
          <w:r w:rsidDel="001E743B">
            <w:rPr>
              <w:rFonts w:ascii="HY신명조" w:eastAsia="HY신명조" w:hAnsi="HY신명조" w:hint="eastAsia"/>
              <w:spacing w:val="0"/>
              <w:sz w:val="18"/>
              <w:szCs w:val="18"/>
            </w:rPr>
            <w:delText xml:space="preserve">자세를 지정하여 수행하게끔 하였고 </w:delText>
          </w:r>
        </w:del>
      </w:ins>
      <w:ins w:id="249" w:author="lolmj" w:date="1970-01-06T16:24:00Z">
        <w:del w:id="250" w:author="seungwon jung" w:date="2024-10-29T20:10:00Z" w16du:dateUtc="2024-10-29T11:10:00Z">
          <w:r w:rsidDel="001E743B">
            <w:rPr>
              <w:rFonts w:ascii="HY신명조" w:eastAsia="HY신명조" w:hAnsi="HY신명조" w:hint="eastAsia"/>
              <w:spacing w:val="0"/>
              <w:sz w:val="18"/>
              <w:szCs w:val="18"/>
            </w:rPr>
            <w:delText xml:space="preserve">일정 시간 이후 </w:delText>
          </w:r>
        </w:del>
      </w:ins>
      <w:ins w:id="251" w:author="lolmj" w:date="1970-01-06T16:26:00Z">
        <w:del w:id="252" w:author="seungwon jung" w:date="2024-10-29T20:01:00Z" w16du:dateUtc="2024-10-29T11:01:00Z">
          <w:r w:rsidDel="00A83971">
            <w:rPr>
              <w:rFonts w:ascii="HY신명조" w:eastAsia="HY신명조" w:hAnsi="HY신명조" w:hint="eastAsia"/>
              <w:spacing w:val="0"/>
              <w:sz w:val="18"/>
              <w:szCs w:val="18"/>
            </w:rPr>
            <w:delText>수면</w:delText>
          </w:r>
        </w:del>
        <w:del w:id="253" w:author="seungwon jung" w:date="2024-10-29T20:10:00Z" w16du:dateUtc="2024-10-29T11:10:00Z">
          <w:r w:rsidDel="001E743B">
            <w:rPr>
              <w:rFonts w:ascii="HY신명조" w:eastAsia="HY신명조" w:hAnsi="HY신명조" w:hint="eastAsia"/>
              <w:spacing w:val="0"/>
              <w:sz w:val="18"/>
              <w:szCs w:val="18"/>
            </w:rPr>
            <w:delText xml:space="preserve"> </w:delText>
          </w:r>
        </w:del>
      </w:ins>
      <w:ins w:id="254" w:author="lolmj" w:date="1970-01-06T16:24:00Z">
        <w:del w:id="255" w:author="seungwon jung" w:date="2024-10-29T20:10:00Z" w16du:dateUtc="2024-10-29T11:10:00Z">
          <w:r w:rsidDel="001E743B">
            <w:rPr>
              <w:rFonts w:ascii="HY신명조" w:eastAsia="HY신명조" w:hAnsi="HY신명조" w:hint="eastAsia"/>
              <w:spacing w:val="0"/>
              <w:sz w:val="18"/>
              <w:szCs w:val="18"/>
            </w:rPr>
            <w:delText xml:space="preserve">자세를 </w:delText>
          </w:r>
        </w:del>
      </w:ins>
      <w:ins w:id="256" w:author="lolmj" w:date="1970-01-06T16:25:00Z">
        <w:del w:id="257" w:author="seungwon jung" w:date="2024-10-29T20:10:00Z" w16du:dateUtc="2024-10-29T11:10:00Z">
          <w:r w:rsidDel="001E743B">
            <w:rPr>
              <w:rFonts w:ascii="HY신명조" w:eastAsia="HY신명조" w:hAnsi="HY신명조" w:hint="eastAsia"/>
              <w:spacing w:val="0"/>
              <w:sz w:val="18"/>
              <w:szCs w:val="18"/>
            </w:rPr>
            <w:delText xml:space="preserve">일정한 속도로 </w:delText>
          </w:r>
        </w:del>
      </w:ins>
      <w:ins w:id="258" w:author="lolmj" w:date="1970-01-06T16:24:00Z">
        <w:del w:id="259" w:author="seungwon jung" w:date="2024-10-29T20:10:00Z" w16du:dateUtc="2024-10-29T11:10:00Z">
          <w:r w:rsidDel="001E743B">
            <w:rPr>
              <w:rFonts w:ascii="HY신명조" w:eastAsia="HY신명조" w:hAnsi="HY신명조" w:hint="eastAsia"/>
              <w:spacing w:val="0"/>
              <w:sz w:val="18"/>
              <w:szCs w:val="18"/>
            </w:rPr>
            <w:delText>바꿔가며 다양한 자세</w:delText>
          </w:r>
        </w:del>
      </w:ins>
      <w:ins w:id="260" w:author="lolmj" w:date="1970-01-06T16:26:00Z">
        <w:del w:id="261" w:author="seungwon jung" w:date="2024-10-29T20:10:00Z" w16du:dateUtc="2024-10-29T11:10:00Z">
          <w:r w:rsidDel="001E743B">
            <w:rPr>
              <w:rFonts w:ascii="HY신명조" w:eastAsia="HY신명조" w:hAnsi="HY신명조" w:hint="eastAsia"/>
              <w:spacing w:val="0"/>
              <w:sz w:val="18"/>
              <w:szCs w:val="18"/>
            </w:rPr>
            <w:delText>의 가속도 값들을</w:delText>
          </w:r>
        </w:del>
      </w:ins>
      <w:ins w:id="262" w:author="lolmj" w:date="1970-01-06T16:24:00Z">
        <w:del w:id="263" w:author="seungwon jung" w:date="2024-10-29T20:10:00Z" w16du:dateUtc="2024-10-29T11:10:00Z">
          <w:r w:rsidDel="001E743B">
            <w:rPr>
              <w:rFonts w:ascii="HY신명조" w:eastAsia="HY신명조" w:hAnsi="HY신명조" w:hint="eastAsia"/>
              <w:spacing w:val="0"/>
              <w:sz w:val="18"/>
              <w:szCs w:val="18"/>
            </w:rPr>
            <w:delText xml:space="preserve"> 추출할 수 있도록 한다.</w:delText>
          </w:r>
        </w:del>
      </w:ins>
    </w:p>
    <w:p w14:paraId="560CC135" w14:textId="143E11C1" w:rsidR="006A3CC6" w:rsidDel="001E743B" w:rsidRDefault="00000000">
      <w:pPr>
        <w:pStyle w:val="hs1"/>
        <w:spacing w:line="300" w:lineRule="exact"/>
        <w:ind w:firstLine="180"/>
        <w:rPr>
          <w:ins w:id="264" w:author="lolmj" w:date="1970-01-06T16:40:00Z"/>
          <w:del w:id="265" w:author="seungwon jung" w:date="2024-10-29T20:10:00Z" w16du:dateUtc="2024-10-29T11:10:00Z"/>
          <w:rFonts w:ascii="HY신명조" w:eastAsia="HY신명조" w:hAnsi="HY신명조"/>
          <w:spacing w:val="0"/>
          <w:sz w:val="18"/>
          <w:szCs w:val="18"/>
        </w:rPr>
      </w:pPr>
      <w:ins w:id="266" w:author="lolmj" w:date="1970-01-06T16:35:00Z">
        <w:del w:id="267" w:author="seungwon jung" w:date="2024-10-29T20:10:00Z" w16du:dateUtc="2024-10-29T11:10:00Z">
          <w:r w:rsidDel="001E743B">
            <w:rPr>
              <w:rFonts w:ascii="HY신명조" w:eastAsia="HY신명조" w:hAnsi="HY신명조" w:hint="eastAsia"/>
              <w:spacing w:val="0"/>
              <w:sz w:val="18"/>
              <w:szCs w:val="18"/>
            </w:rPr>
            <w:delText xml:space="preserve">센서를 </w:delText>
          </w:r>
        </w:del>
      </w:ins>
      <w:ins w:id="268" w:author="lolmj" w:date="1970-01-06T16:37:00Z">
        <w:del w:id="269" w:author="seungwon jung" w:date="2024-10-29T20:10:00Z" w16du:dateUtc="2024-10-29T11:10:00Z">
          <w:r w:rsidDel="001E743B">
            <w:rPr>
              <w:rFonts w:ascii="HY신명조" w:eastAsia="HY신명조" w:hAnsi="HY신명조" w:hint="eastAsia"/>
              <w:spacing w:val="0"/>
              <w:sz w:val="18"/>
              <w:szCs w:val="18"/>
            </w:rPr>
            <w:delText xml:space="preserve">통해 </w:delText>
          </w:r>
        </w:del>
      </w:ins>
      <w:ins w:id="270" w:author="lolmj" w:date="1970-01-06T16:32:00Z">
        <w:del w:id="271" w:author="seungwon jung" w:date="2024-10-29T20:10:00Z" w16du:dateUtc="2024-10-29T11:10:00Z">
          <w:r w:rsidDel="001E743B">
            <w:rPr>
              <w:rFonts w:ascii="HY신명조" w:eastAsia="HY신명조" w:hAnsi="HY신명조" w:hint="eastAsia"/>
              <w:spacing w:val="0"/>
              <w:sz w:val="18"/>
              <w:szCs w:val="18"/>
            </w:rPr>
            <w:delText>측정</w:delText>
          </w:r>
        </w:del>
      </w:ins>
      <w:ins w:id="272" w:author="lolmj" w:date="1970-01-06T16:37:00Z">
        <w:del w:id="273" w:author="seungwon jung" w:date="2024-10-29T20:10:00Z" w16du:dateUtc="2024-10-29T11:10:00Z">
          <w:r w:rsidDel="001E743B">
            <w:rPr>
              <w:rFonts w:ascii="HY신명조" w:eastAsia="HY신명조" w:hAnsi="HY신명조" w:hint="eastAsia"/>
              <w:spacing w:val="0"/>
              <w:sz w:val="18"/>
              <w:szCs w:val="18"/>
            </w:rPr>
            <w:delText>된</w:delText>
          </w:r>
        </w:del>
      </w:ins>
      <w:ins w:id="274" w:author="lolmj" w:date="1970-01-06T16:32:00Z">
        <w:del w:id="275" w:author="seungwon jung" w:date="2024-10-29T20:10:00Z" w16du:dateUtc="2024-10-29T11:10:00Z">
          <w:r w:rsidDel="001E743B">
            <w:rPr>
              <w:rFonts w:ascii="HY신명조" w:eastAsia="HY신명조" w:hAnsi="HY신명조" w:hint="eastAsia"/>
              <w:spacing w:val="0"/>
              <w:sz w:val="18"/>
              <w:szCs w:val="18"/>
            </w:rPr>
            <w:delText xml:space="preserve"> </w:delText>
          </w:r>
        </w:del>
      </w:ins>
      <w:ins w:id="276" w:author="lolmj" w:date="1970-01-06T16:35:00Z">
        <w:del w:id="277" w:author="seungwon jung" w:date="2024-10-29T20:10:00Z" w16du:dateUtc="2024-10-29T11:10:00Z">
          <w:r w:rsidDel="001E743B">
            <w:rPr>
              <w:rFonts w:ascii="HY신명조" w:eastAsia="HY신명조" w:hAnsi="HY신명조" w:hint="eastAsia"/>
              <w:spacing w:val="0"/>
              <w:sz w:val="18"/>
              <w:szCs w:val="18"/>
            </w:rPr>
            <w:delText xml:space="preserve">x,y,z </w:delText>
          </w:r>
        </w:del>
      </w:ins>
      <w:ins w:id="278" w:author="lolmj" w:date="1970-01-06T16:32:00Z">
        <w:del w:id="279" w:author="seungwon jung" w:date="2024-10-29T20:10:00Z" w16du:dateUtc="2024-10-29T11:10:00Z">
          <w:r w:rsidDel="001E743B">
            <w:rPr>
              <w:rFonts w:ascii="HY신명조" w:eastAsia="HY신명조" w:hAnsi="HY신명조" w:hint="eastAsia"/>
              <w:spacing w:val="0"/>
              <w:sz w:val="18"/>
              <w:szCs w:val="18"/>
            </w:rPr>
            <w:delText xml:space="preserve">가속도 값들은 </w:delText>
          </w:r>
        </w:del>
      </w:ins>
      <w:ins w:id="280" w:author="lolmj" w:date="1970-01-06T16:33:00Z">
        <w:del w:id="281" w:author="seungwon jung" w:date="2024-10-29T20:10:00Z" w16du:dateUtc="2024-10-29T11:10:00Z">
          <w:r w:rsidDel="001E743B">
            <w:rPr>
              <w:rFonts w:ascii="HY신명조" w:eastAsia="HY신명조" w:hAnsi="HY신명조" w:hint="eastAsia"/>
              <w:spacing w:val="0"/>
              <w:sz w:val="18"/>
              <w:szCs w:val="18"/>
            </w:rPr>
            <w:delText xml:space="preserve">10Hz의 샘플링 주파수로 수집되었으며 </w:delText>
          </w:r>
        </w:del>
      </w:ins>
      <w:ins w:id="282" w:author="lolmj" w:date="1970-01-06T16:34:00Z">
        <w:del w:id="283" w:author="seungwon jung" w:date="2024-10-29T20:10:00Z" w16du:dateUtc="2024-10-29T11:10:00Z">
          <w:r w:rsidDel="001E743B">
            <w:rPr>
              <w:rFonts w:ascii="HY신명조" w:eastAsia="HY신명조" w:hAnsi="HY신명조" w:hint="eastAsia"/>
              <w:spacing w:val="0"/>
              <w:sz w:val="18"/>
              <w:szCs w:val="18"/>
            </w:rPr>
            <w:delText xml:space="preserve">알고리즘의 </w:delText>
          </w:r>
        </w:del>
      </w:ins>
      <w:ins w:id="284" w:author="lolmj" w:date="1970-01-06T17:27:00Z">
        <w:del w:id="285" w:author="seungwon jung" w:date="2024-10-29T20:10:00Z" w16du:dateUtc="2024-10-29T11:10:00Z">
          <w:r w:rsidDel="001E743B">
            <w:rPr>
              <w:rFonts w:ascii="HY신명조" w:eastAsia="HY신명조" w:hAnsi="HY신명조" w:hint="eastAsia"/>
              <w:spacing w:val="0"/>
              <w:sz w:val="18"/>
              <w:szCs w:val="18"/>
            </w:rPr>
            <w:delText>결정 규칙</w:delText>
          </w:r>
        </w:del>
      </w:ins>
      <w:ins w:id="286" w:author="lolmj" w:date="1970-01-06T16:34:00Z">
        <w:del w:id="287" w:author="seungwon jung" w:date="2024-10-29T20:10:00Z" w16du:dateUtc="2024-10-29T11:10:00Z">
          <w:r w:rsidDel="001E743B">
            <w:rPr>
              <w:rFonts w:ascii="HY신명조" w:eastAsia="HY신명조" w:hAnsi="HY신명조" w:hint="eastAsia"/>
              <w:spacing w:val="0"/>
              <w:sz w:val="18"/>
              <w:szCs w:val="18"/>
            </w:rPr>
            <w:delText>은 그림 1과 같다.</w:delText>
          </w:r>
        </w:del>
      </w:ins>
    </w:p>
    <w:p w14:paraId="425CFA01" w14:textId="77777777" w:rsidR="006A3CC6" w:rsidRDefault="00000000">
      <w:pPr>
        <w:ind w:firstLine="180"/>
        <w:jc w:val="center"/>
        <w:rPr>
          <w:ins w:id="288" w:author="lolmj" w:date="1970-01-06T16:42:00Z"/>
          <w:rFonts w:ascii="HY신명조" w:eastAsia="HY신명조" w:hAnsi="HY신명조"/>
          <w:sz w:val="18"/>
          <w:szCs w:val="18"/>
        </w:rPr>
        <w:pPrChange w:id="289" w:author="lolmj" w:date="2024-10-28T22:04:00Z">
          <w:pPr>
            <w:pStyle w:val="hs1"/>
            <w:spacing w:line="300" w:lineRule="exact"/>
            <w:ind w:firstLine="180"/>
          </w:pPr>
        </w:pPrChange>
      </w:pPr>
      <w:ins w:id="290" w:author="lolmj" w:date="1970-01-06T16:38:00Z">
        <w:r>
          <w:rPr>
            <w:rFonts w:ascii="HY신명조" w:eastAsia="HY신명조"/>
            <w:noProof/>
            <w:color w:val="000000"/>
            <w:spacing w:val="-9"/>
            <w:sz w:val="18"/>
            <w:szCs w:val="18"/>
          </w:rPr>
          <w:drawing>
            <wp:anchor distT="0" distB="0" distL="114300" distR="114300" simplePos="0" relativeHeight="251660288" behindDoc="0" locked="0" layoutInCell="1" hidden="0" allowOverlap="1" wp14:anchorId="56147C03" wp14:editId="3087A6B8">
              <wp:simplePos x="0" y="0"/>
              <wp:positionH relativeFrom="column">
                <wp:posOffset>100965</wp:posOffset>
              </wp:positionH>
              <wp:positionV relativeFrom="paragraph">
                <wp:posOffset>19263</wp:posOffset>
              </wp:positionV>
              <wp:extent cx="2924810" cy="1457960"/>
              <wp:effectExtent l="0" t="0" r="0" b="0"/>
              <wp:wrapSquare wrapText="bothSides"/>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24810" cy="1457960"/>
                      </a:xfrm>
                      <a:prstGeom prst="rect">
                        <a:avLst/>
                      </a:prstGeom>
                    </pic:spPr>
                  </pic:pic>
                </a:graphicData>
              </a:graphic>
            </wp:anchor>
          </w:drawing>
        </w:r>
      </w:ins>
      <w:ins w:id="291" w:author="lolmj" w:date="1970-01-06T16:44:00Z">
        <w:r>
          <w:rPr>
            <w:rFonts w:ascii="HY중고딕" w:eastAsia="HY중고딕" w:hint="eastAsia"/>
            <w:noProof/>
            <w:sz w:val="18"/>
            <w:szCs w:val="18"/>
          </w:rPr>
          <w:t>그림 1. 결정트리 흐름도</w:t>
        </w:r>
      </w:ins>
    </w:p>
    <w:p w14:paraId="03EFCA7D" w14:textId="77777777" w:rsidR="006A3CC6" w:rsidRDefault="006A3CC6">
      <w:pPr>
        <w:ind w:firstLine="180"/>
        <w:jc w:val="left"/>
        <w:rPr>
          <w:ins w:id="292" w:author="lolmj" w:date="1970-01-06T16:42:00Z"/>
          <w:rFonts w:ascii="HY신명조" w:eastAsia="HY신명조" w:hAnsi="HY신명조"/>
          <w:sz w:val="18"/>
          <w:szCs w:val="18"/>
        </w:rPr>
        <w:pPrChange w:id="293" w:author="lolmj" w:date="2024-10-28T22:05:00Z">
          <w:pPr>
            <w:pStyle w:val="hs1"/>
            <w:spacing w:line="300" w:lineRule="exact"/>
            <w:ind w:firstLine="164"/>
          </w:pPr>
        </w:pPrChange>
      </w:pPr>
    </w:p>
    <w:p w14:paraId="7CA01139" w14:textId="77777777" w:rsidR="001E743B" w:rsidRPr="001E743B" w:rsidRDefault="00000000" w:rsidP="001E743B">
      <w:pPr>
        <w:ind w:firstLine="180"/>
        <w:jc w:val="left"/>
        <w:rPr>
          <w:ins w:id="294" w:author="seungwon jung" w:date="2024-10-29T20:12:00Z"/>
          <w:rFonts w:ascii="HY신명조" w:eastAsia="HY신명조" w:hAnsi="HY신명조"/>
          <w:sz w:val="18"/>
          <w:szCs w:val="18"/>
        </w:rPr>
      </w:pPr>
      <w:ins w:id="295" w:author="lolmj" w:date="1970-01-06T17:14:00Z">
        <w:r>
          <w:rPr>
            <w:rFonts w:ascii="HY신명조" w:eastAsia="HY신명조" w:hAnsi="HY신명조" w:hint="eastAsia"/>
            <w:sz w:val="18"/>
            <w:szCs w:val="18"/>
          </w:rPr>
          <w:t xml:space="preserve"> </w:t>
        </w:r>
      </w:ins>
    </w:p>
    <w:p w14:paraId="14ACEEA4" w14:textId="3BC4AA74" w:rsidR="001E743B" w:rsidRPr="001E743B" w:rsidRDefault="00F009CA" w:rsidP="001E743B">
      <w:pPr>
        <w:ind w:firstLine="180"/>
        <w:jc w:val="left"/>
        <w:rPr>
          <w:ins w:id="296" w:author="seungwon jung" w:date="2024-10-29T20:12:00Z"/>
          <w:rFonts w:ascii="HY신명조" w:eastAsia="HY신명조" w:hAnsi="HY신명조"/>
          <w:sz w:val="18"/>
          <w:szCs w:val="18"/>
        </w:rPr>
      </w:pPr>
      <w:ins w:id="297" w:author="seungwon jung" w:date="2024-10-29T20:18:00Z">
        <w:r w:rsidRPr="00F009CA">
          <w:rPr>
            <w:rFonts w:ascii="HY신명조" w:eastAsia="HY신명조" w:hAnsi="HY신명조"/>
            <w:sz w:val="18"/>
            <w:szCs w:val="18"/>
          </w:rPr>
          <w:t>|</w:t>
        </w:r>
        <w:proofErr w:type="spellStart"/>
        <w:r w:rsidRPr="00F009CA">
          <w:rPr>
            <w:rFonts w:ascii="HY신명조" w:eastAsia="HY신명조" w:hAnsi="HY신명조"/>
            <w:sz w:val="18"/>
            <w:szCs w:val="18"/>
          </w:rPr>
          <w:t>Fx</w:t>
        </w:r>
        <w:proofErr w:type="spellEnd"/>
        <w:r w:rsidRPr="00F009CA">
          <w:rPr>
            <w:rFonts w:ascii="HY신명조" w:eastAsia="HY신명조" w:hAnsi="HY신명조"/>
            <w:sz w:val="18"/>
            <w:szCs w:val="18"/>
          </w:rPr>
          <w:t>(k)|가 |</w:t>
        </w:r>
        <w:proofErr w:type="spellStart"/>
        <w:r w:rsidRPr="00F009CA">
          <w:rPr>
            <w:rFonts w:ascii="HY신명조" w:eastAsia="HY신명조" w:hAnsi="HY신명조"/>
            <w:sz w:val="18"/>
            <w:szCs w:val="18"/>
          </w:rPr>
          <w:t>Fy</w:t>
        </w:r>
        <w:proofErr w:type="spellEnd"/>
        <w:r w:rsidRPr="00F009CA">
          <w:rPr>
            <w:rFonts w:ascii="HY신명조" w:eastAsia="HY신명조" w:hAnsi="HY신명조"/>
            <w:sz w:val="18"/>
            <w:szCs w:val="18"/>
          </w:rPr>
          <w:t xml:space="preserve">(k)|와 |Fz(k)|보다 큰 경우, </w:t>
        </w:r>
        <w:proofErr w:type="spellStart"/>
        <w:r w:rsidRPr="00F009CA">
          <w:rPr>
            <w:rFonts w:ascii="HY신명조" w:eastAsia="HY신명조" w:hAnsi="HY신명조"/>
            <w:sz w:val="18"/>
            <w:szCs w:val="18"/>
          </w:rPr>
          <w:t>Fx</w:t>
        </w:r>
        <w:proofErr w:type="spellEnd"/>
        <w:r w:rsidRPr="00F009CA">
          <w:rPr>
            <w:rFonts w:ascii="HY신명조" w:eastAsia="HY신명조" w:hAnsi="HY신명조"/>
            <w:sz w:val="18"/>
            <w:szCs w:val="18"/>
          </w:rPr>
          <w:t xml:space="preserve">(k)의 부호에 따라 </w:t>
        </w:r>
        <w:proofErr w:type="spellStart"/>
        <w:r w:rsidRPr="00F009CA">
          <w:rPr>
            <w:rFonts w:ascii="HY신명조" w:eastAsia="HY신명조" w:hAnsi="HY신명조"/>
            <w:sz w:val="18"/>
            <w:szCs w:val="18"/>
          </w:rPr>
          <w:t>좌측위</w:t>
        </w:r>
        <w:proofErr w:type="spellEnd"/>
        <w:r w:rsidRPr="00F009CA">
          <w:rPr>
            <w:rFonts w:ascii="HY신명조" w:eastAsia="HY신명조" w:hAnsi="HY신명조"/>
            <w:sz w:val="18"/>
            <w:szCs w:val="18"/>
          </w:rPr>
          <w:t xml:space="preserve">(양수) 또는 </w:t>
        </w:r>
        <w:proofErr w:type="spellStart"/>
        <w:r w:rsidRPr="00F009CA">
          <w:rPr>
            <w:rFonts w:ascii="HY신명조" w:eastAsia="HY신명조" w:hAnsi="HY신명조"/>
            <w:sz w:val="18"/>
            <w:szCs w:val="18"/>
          </w:rPr>
          <w:t>우측위</w:t>
        </w:r>
        <w:proofErr w:type="spellEnd"/>
        <w:r w:rsidRPr="00F009CA">
          <w:rPr>
            <w:rFonts w:ascii="HY신명조" w:eastAsia="HY신명조" w:hAnsi="HY신명조"/>
            <w:sz w:val="18"/>
            <w:szCs w:val="18"/>
          </w:rPr>
          <w:t>(음수)로 분류된다. 마찬가지로 |Fz(k)|가 |</w:t>
        </w:r>
        <w:proofErr w:type="spellStart"/>
        <w:r w:rsidRPr="00F009CA">
          <w:rPr>
            <w:rFonts w:ascii="HY신명조" w:eastAsia="HY신명조" w:hAnsi="HY신명조"/>
            <w:sz w:val="18"/>
            <w:szCs w:val="18"/>
          </w:rPr>
          <w:t>Fx</w:t>
        </w:r>
        <w:proofErr w:type="spellEnd"/>
        <w:r w:rsidRPr="00F009CA">
          <w:rPr>
            <w:rFonts w:ascii="HY신명조" w:eastAsia="HY신명조" w:hAnsi="HY신명조"/>
            <w:sz w:val="18"/>
            <w:szCs w:val="18"/>
          </w:rPr>
          <w:t>(k)|와 |</w:t>
        </w:r>
        <w:proofErr w:type="spellStart"/>
        <w:r w:rsidRPr="00F009CA">
          <w:rPr>
            <w:rFonts w:ascii="HY신명조" w:eastAsia="HY신명조" w:hAnsi="HY신명조"/>
            <w:sz w:val="18"/>
            <w:szCs w:val="18"/>
          </w:rPr>
          <w:t>Fy</w:t>
        </w:r>
        <w:proofErr w:type="spellEnd"/>
        <w:r w:rsidRPr="00F009CA">
          <w:rPr>
            <w:rFonts w:ascii="HY신명조" w:eastAsia="HY신명조" w:hAnsi="HY신명조"/>
            <w:sz w:val="18"/>
            <w:szCs w:val="18"/>
          </w:rPr>
          <w:t xml:space="preserve">(k)|보다 큰 경우, Fz(k)의 부호에 따라 복위(양수) 또는 </w:t>
        </w:r>
        <w:proofErr w:type="spellStart"/>
        <w:r w:rsidRPr="00F009CA">
          <w:rPr>
            <w:rFonts w:ascii="HY신명조" w:eastAsia="HY신명조" w:hAnsi="HY신명조"/>
            <w:sz w:val="18"/>
            <w:szCs w:val="18"/>
          </w:rPr>
          <w:t>앙와위</w:t>
        </w:r>
        <w:proofErr w:type="spellEnd"/>
        <w:r w:rsidRPr="00F009CA">
          <w:rPr>
            <w:rFonts w:ascii="HY신명조" w:eastAsia="HY신명조" w:hAnsi="HY신명조"/>
            <w:sz w:val="18"/>
            <w:szCs w:val="18"/>
          </w:rPr>
          <w:t>(음수)로 분류된다. 이외의 경우는 기타 자세로 분류된다. 개발된 알고리즘의 성능 평가 결과, F1 score 기준 98.01%의 정확도를 달성하였다.</w:t>
        </w:r>
      </w:ins>
    </w:p>
    <w:p w14:paraId="2137D3E3" w14:textId="494BD10F" w:rsidR="006A3CC6" w:rsidRDefault="00000000">
      <w:pPr>
        <w:ind w:firstLine="180"/>
        <w:jc w:val="left"/>
        <w:rPr>
          <w:ins w:id="298" w:author="lolmj" w:date="1970-01-06T16:18:00Z"/>
          <w:rFonts w:ascii="HY신명조" w:eastAsia="HY신명조" w:hAnsi="HY신명조"/>
          <w:sz w:val="18"/>
          <w:szCs w:val="18"/>
        </w:rPr>
        <w:pPrChange w:id="299" w:author="lolmj" w:date="2024-10-28T22:05:00Z">
          <w:pPr>
            <w:pStyle w:val="hs1"/>
            <w:spacing w:line="300" w:lineRule="exact"/>
            <w:ind w:firstLine="164"/>
          </w:pPr>
        </w:pPrChange>
      </w:pPr>
      <w:ins w:id="300" w:author="lolmj" w:date="1970-01-06T17:23:00Z">
        <w:del w:id="301" w:author="seungwon jung" w:date="2024-10-29T20:12:00Z" w16du:dateUtc="2024-10-29T11:12:00Z">
          <w:r w:rsidDel="001E743B">
            <w:rPr>
              <w:rFonts w:ascii="HY신명조" w:eastAsia="HY신명조" w:hAnsi="HY신명조" w:hint="eastAsia"/>
              <w:sz w:val="18"/>
              <w:szCs w:val="18"/>
            </w:rPr>
            <w:delText>각 축 데이터의 평균값인 Fx, Fy, Fz를 계산</w:delText>
          </w:r>
        </w:del>
      </w:ins>
      <w:ins w:id="302" w:author="lolmj" w:date="1970-01-06T17:24:00Z">
        <w:del w:id="303" w:author="seungwon jung" w:date="2024-10-29T20:12:00Z" w16du:dateUtc="2024-10-29T11:12:00Z">
          <w:r w:rsidDel="001E743B">
            <w:rPr>
              <w:rFonts w:ascii="HY신명조" w:eastAsia="HY신명조" w:hAnsi="HY신명조" w:hint="eastAsia"/>
              <w:sz w:val="18"/>
              <w:szCs w:val="18"/>
            </w:rPr>
            <w:delText xml:space="preserve">한 후 값들에 결정 규칙을 적용한다.. </w:delText>
          </w:r>
        </w:del>
      </w:ins>
      <w:ins w:id="304" w:author="lolmj" w:date="1970-01-06T17:14:00Z">
        <w:del w:id="305" w:author="seungwon jung" w:date="2024-10-29T20:12:00Z" w16du:dateUtc="2024-10-29T11:12:00Z">
          <w:r w:rsidDel="001E743B">
            <w:rPr>
              <w:rFonts w:ascii="HY신명조" w:eastAsia="HY신명조" w:hAnsi="HY신명조" w:hint="eastAsia"/>
              <w:sz w:val="18"/>
              <w:szCs w:val="18"/>
            </w:rPr>
            <w:delText>Fx(k)</w:delText>
          </w:r>
        </w:del>
      </w:ins>
      <w:ins w:id="306" w:author="lolmj" w:date="1970-01-06T17:15:00Z">
        <w:del w:id="307" w:author="seungwon jung" w:date="2024-10-29T20:12:00Z" w16du:dateUtc="2024-10-29T11:12:00Z">
          <w:r w:rsidDel="001E743B">
            <w:rPr>
              <w:rFonts w:ascii="HY신명조" w:eastAsia="HY신명조" w:hAnsi="HY신명조" w:hint="eastAsia"/>
              <w:sz w:val="18"/>
              <w:szCs w:val="18"/>
            </w:rPr>
            <w:delText>의 절댓값이 Fy(k)와 Fz(k)의 절댓값</w:delText>
          </w:r>
        </w:del>
      </w:ins>
      <w:ins w:id="308" w:author="lolmj" w:date="1970-01-06T17:16:00Z">
        <w:del w:id="309" w:author="seungwon jung" w:date="2024-10-29T20:12:00Z" w16du:dateUtc="2024-10-29T11:12:00Z">
          <w:r w:rsidDel="001E743B">
            <w:rPr>
              <w:rFonts w:ascii="HY신명조" w:eastAsia="HY신명조" w:hAnsi="HY신명조" w:hint="eastAsia"/>
              <w:sz w:val="18"/>
              <w:szCs w:val="18"/>
            </w:rPr>
            <w:delText>보</w:delText>
          </w:r>
        </w:del>
      </w:ins>
      <w:ins w:id="310" w:author="lolmj" w:date="1970-01-06T17:15:00Z">
        <w:del w:id="311" w:author="seungwon jung" w:date="2024-10-29T20:12:00Z" w16du:dateUtc="2024-10-29T11:12:00Z">
          <w:r w:rsidDel="001E743B">
            <w:rPr>
              <w:rFonts w:ascii="HY신명조" w:eastAsia="HY신명조" w:hAnsi="HY신명조" w:hint="eastAsia"/>
              <w:sz w:val="18"/>
              <w:szCs w:val="18"/>
            </w:rPr>
            <w:delText xml:space="preserve">다 </w:delText>
          </w:r>
        </w:del>
      </w:ins>
      <w:ins w:id="312" w:author="lolmj" w:date="1970-01-06T17:16:00Z">
        <w:del w:id="313" w:author="seungwon jung" w:date="2024-10-29T20:12:00Z" w16du:dateUtc="2024-10-29T11:12:00Z">
          <w:r w:rsidDel="001E743B">
            <w:rPr>
              <w:rFonts w:ascii="HY신명조" w:eastAsia="HY신명조" w:hAnsi="HY신명조" w:hint="eastAsia"/>
              <w:sz w:val="18"/>
              <w:szCs w:val="18"/>
            </w:rPr>
            <w:delText xml:space="preserve">클 경우 Fx(k)가 0보다 크면 </w:delText>
          </w:r>
        </w:del>
      </w:ins>
      <w:ins w:id="314" w:author="lolmj" w:date="1970-01-06T17:17:00Z">
        <w:del w:id="315" w:author="seungwon jung" w:date="2024-10-29T20:12:00Z" w16du:dateUtc="2024-10-29T11:12:00Z">
          <w:r w:rsidDel="001E743B">
            <w:rPr>
              <w:rFonts w:ascii="HY신명조" w:eastAsia="HY신명조" w:hAnsi="HY신명조" w:hint="eastAsia"/>
              <w:sz w:val="18"/>
              <w:szCs w:val="18"/>
            </w:rPr>
            <w:delText>좌측위 0보다 작으면 우측위로 분류한다. 또한 F</w:delText>
          </w:r>
        </w:del>
      </w:ins>
      <w:ins w:id="316" w:author="lolmj" w:date="1970-01-06T17:19:00Z">
        <w:del w:id="317" w:author="seungwon jung" w:date="2024-10-29T20:12:00Z" w16du:dateUtc="2024-10-29T11:12:00Z">
          <w:r w:rsidDel="001E743B">
            <w:rPr>
              <w:rFonts w:ascii="HY신명조" w:eastAsia="HY신명조" w:hAnsi="HY신명조" w:hint="eastAsia"/>
              <w:sz w:val="18"/>
              <w:szCs w:val="18"/>
            </w:rPr>
            <w:delText>z</w:delText>
          </w:r>
        </w:del>
      </w:ins>
      <w:ins w:id="318" w:author="lolmj" w:date="1970-01-06T17:18:00Z">
        <w:del w:id="319" w:author="seungwon jung" w:date="2024-10-29T20:12:00Z" w16du:dateUtc="2024-10-29T11:12:00Z">
          <w:r w:rsidDel="001E743B">
            <w:rPr>
              <w:rFonts w:ascii="HY신명조" w:eastAsia="HY신명조" w:hAnsi="HY신명조" w:hint="eastAsia"/>
              <w:sz w:val="18"/>
              <w:szCs w:val="18"/>
            </w:rPr>
            <w:delText>(k)의 절댓값이 Fx(k)와 F</w:delText>
          </w:r>
        </w:del>
      </w:ins>
      <w:ins w:id="320" w:author="lolmj" w:date="1970-01-06T17:19:00Z">
        <w:del w:id="321" w:author="seungwon jung" w:date="2024-10-29T20:12:00Z" w16du:dateUtc="2024-10-29T11:12:00Z">
          <w:r w:rsidDel="001E743B">
            <w:rPr>
              <w:rFonts w:ascii="HY신명조" w:eastAsia="HY신명조" w:hAnsi="HY신명조" w:hint="eastAsia"/>
              <w:sz w:val="18"/>
              <w:szCs w:val="18"/>
            </w:rPr>
            <w:delText>y</w:delText>
          </w:r>
        </w:del>
      </w:ins>
      <w:ins w:id="322" w:author="lolmj" w:date="1970-01-06T17:18:00Z">
        <w:del w:id="323" w:author="seungwon jung" w:date="2024-10-29T20:12:00Z" w16du:dateUtc="2024-10-29T11:12:00Z">
          <w:r w:rsidDel="001E743B">
            <w:rPr>
              <w:rFonts w:ascii="HY신명조" w:eastAsia="HY신명조" w:hAnsi="HY신명조" w:hint="eastAsia"/>
              <w:sz w:val="18"/>
              <w:szCs w:val="18"/>
            </w:rPr>
            <w:delText xml:space="preserve">(k)의 절댓값보다 클 경우 </w:delText>
          </w:r>
        </w:del>
      </w:ins>
      <w:ins w:id="324" w:author="lolmj" w:date="1970-01-06T17:19:00Z">
        <w:del w:id="325" w:author="seungwon jung" w:date="2024-10-29T20:12:00Z" w16du:dateUtc="2024-10-29T11:12:00Z">
          <w:r w:rsidDel="001E743B">
            <w:rPr>
              <w:rFonts w:ascii="HY신명조" w:eastAsia="HY신명조" w:hAnsi="HY신명조" w:hint="eastAsia"/>
              <w:sz w:val="18"/>
              <w:szCs w:val="18"/>
            </w:rPr>
            <w:delText>Fz</w:delText>
          </w:r>
        </w:del>
      </w:ins>
      <w:ins w:id="326" w:author="lolmj" w:date="1970-01-06T17:20:00Z">
        <w:del w:id="327" w:author="seungwon jung" w:date="2024-10-29T20:12:00Z" w16du:dateUtc="2024-10-29T11:12:00Z">
          <w:r w:rsidDel="001E743B">
            <w:rPr>
              <w:rFonts w:ascii="HY신명조" w:eastAsia="HY신명조" w:hAnsi="HY신명조" w:hint="eastAsia"/>
              <w:sz w:val="18"/>
              <w:szCs w:val="18"/>
            </w:rPr>
            <w:delText>(k)가 0보다 크면 복위 0보다 작으면 앙와위 자세로 분류한다. 이 외의 경우에는 비수면 자세로 분류하</w:delText>
          </w:r>
        </w:del>
      </w:ins>
      <w:ins w:id="328" w:author="lolmj" w:date="1970-01-06T17:21:00Z">
        <w:del w:id="329" w:author="seungwon jung" w:date="2024-10-29T20:12:00Z" w16du:dateUtc="2024-10-29T11:12:00Z">
          <w:r w:rsidDel="001E743B">
            <w:rPr>
              <w:rFonts w:ascii="HY신명조" w:eastAsia="HY신명조" w:hAnsi="HY신명조" w:hint="eastAsia"/>
              <w:sz w:val="18"/>
              <w:szCs w:val="18"/>
            </w:rPr>
            <w:delText>였고 이 알고리즘의 정확도는 F1 9</w:delText>
          </w:r>
        </w:del>
      </w:ins>
      <w:ins w:id="330" w:author="lolmj" w:date="1970-01-06T17:22:00Z">
        <w:del w:id="331" w:author="seungwon jung" w:date="2024-10-29T20:12:00Z" w16du:dateUtc="2024-10-29T11:12:00Z">
          <w:r w:rsidDel="001E743B">
            <w:rPr>
              <w:rFonts w:ascii="HY신명조" w:eastAsia="HY신명조" w:hAnsi="HY신명조" w:hint="eastAsia"/>
              <w:sz w:val="18"/>
              <w:szCs w:val="18"/>
            </w:rPr>
            <w:delText>8.01%로 측정된다.</w:delText>
          </w:r>
        </w:del>
      </w:ins>
    </w:p>
    <w:p w14:paraId="75C860F6" w14:textId="77777777" w:rsidR="006A3CC6" w:rsidRDefault="00000000">
      <w:pPr>
        <w:pStyle w:val="hs1"/>
        <w:spacing w:line="300" w:lineRule="exact"/>
        <w:ind w:firstLine="180"/>
        <w:rPr>
          <w:del w:id="332" w:author="lolmj" w:date="2024-10-28T21:45:00Z"/>
          <w:rFonts w:ascii="HY신명조" w:eastAsia="HY신명조" w:hAnsi="HY신명조"/>
          <w:spacing w:val="0"/>
          <w:sz w:val="18"/>
          <w:szCs w:val="18"/>
        </w:rPr>
      </w:pPr>
      <w:del w:id="333" w:author="lolmj" w:date="1970-01-06T16:22:00Z">
        <w:r>
          <w:rPr>
            <w:rFonts w:ascii="HY신명조" w:eastAsia="HY신명조" w:hAnsi="HY신명조" w:hint="eastAsia"/>
            <w:spacing w:val="0"/>
            <w:sz w:val="18"/>
            <w:szCs w:val="18"/>
          </w:rPr>
          <w:delText xml:space="preserve">우선 다양한 방법을 통해 제품의 외관에서 느끼는 인간의 감성이나 제품의 외관 자체를 감성적으로 표현하는 어휘가 아니라 사용자가 제품을 사용하는 도중에 유발되는 인간의 감성 변화를 나타낼 수 있는 감성어휘들과 대표감성들을 추출하였다. </w:delText>
        </w:r>
      </w:del>
    </w:p>
    <w:p w14:paraId="233CB1BC" w14:textId="77777777" w:rsidR="006A3CC6" w:rsidRDefault="00000000">
      <w:pPr>
        <w:pStyle w:val="hs1"/>
        <w:spacing w:line="300" w:lineRule="exact"/>
        <w:ind w:firstLine="180"/>
        <w:rPr>
          <w:rFonts w:ascii="HY신명조" w:eastAsia="HY신명조" w:hAnsi="HY신명조"/>
          <w:spacing w:val="0"/>
          <w:sz w:val="18"/>
          <w:szCs w:val="18"/>
        </w:rPr>
      </w:pPr>
      <w:del w:id="334" w:author="lolmj" w:date="1970-01-06T16:27:00Z">
        <w:r>
          <w:rPr>
            <w:rFonts w:ascii="HY신명조" w:eastAsia="HY신명조" w:hAnsi="HY신명조" w:hint="eastAsia"/>
            <w:spacing w:val="0"/>
            <w:sz w:val="18"/>
            <w:szCs w:val="18"/>
          </w:rPr>
          <w:delText xml:space="preserve">실험에 참여한 사용자에게 특정 태스크를 지정하여 수행하게끔 하는 것보다는 자신이 자주 사용하는 기능을 중심으로 일정 시간 동안 해당 제품을 자연스럽게 사용한 후에 자기-보고 질문지형 척도를 활용하여 전체적인 제품 사용에 대한 감성을 평가할 수 있도록 한다. </w:delText>
        </w:r>
      </w:del>
    </w:p>
    <w:p w14:paraId="6A7B3038" w14:textId="77777777" w:rsidR="006A3CC6" w:rsidRDefault="00000000">
      <w:pPr>
        <w:pStyle w:val="hs1"/>
        <w:spacing w:line="300" w:lineRule="exact"/>
        <w:ind w:firstLine="180"/>
        <w:rPr>
          <w:del w:id="335" w:author="lolmj" w:date="2024-10-28T22:45:00Z"/>
          <w:rFonts w:ascii="HY신명조" w:eastAsia="HY신명조" w:hAnsi="HY신명조"/>
          <w:spacing w:val="0"/>
          <w:sz w:val="18"/>
          <w:szCs w:val="18"/>
        </w:rPr>
      </w:pPr>
      <w:del w:id="336" w:author="lolmj" w:date="1970-01-06T16:44:00Z">
        <w:r>
          <w:rPr>
            <w:rFonts w:ascii="HY신명조" w:eastAsia="HY신명조" w:hAnsi="HY신명조" w:hint="eastAsia"/>
            <w:spacing w:val="0"/>
            <w:sz w:val="18"/>
            <w:szCs w:val="18"/>
          </w:rPr>
          <w:delText xml:space="preserve">각 대표감성에 대한 정도를 6단계 (1.그렇지 않다, 2.아주 약간 그렇다, 3.약간 그렇다, 4.그렇다, 5.매우 그렇다, 6.극도로 그렇다) 중에서 하나를 골라 체크하는 것이다. </w:delText>
        </w:r>
      </w:del>
    </w:p>
    <w:p w14:paraId="12F5B3A8" w14:textId="77777777" w:rsidR="006A3CC6" w:rsidRDefault="00000000">
      <w:pPr>
        <w:pStyle w:val="hs1"/>
        <w:spacing w:line="300" w:lineRule="exact"/>
        <w:ind w:firstLine="180"/>
        <w:rPr>
          <w:rFonts w:ascii="HY신명조" w:eastAsia="HY신명조" w:hAnsi="HY신명조"/>
          <w:spacing w:val="0"/>
          <w:sz w:val="18"/>
          <w:szCs w:val="18"/>
        </w:rPr>
      </w:pPr>
      <w:del w:id="337" w:author="lolmj" w:date="1970-01-06T17:22:00Z">
        <w:r>
          <w:rPr>
            <w:rFonts w:ascii="HY신명조" w:eastAsia="HY신명조" w:hAnsi="HY신명조" w:hint="eastAsia"/>
            <w:spacing w:val="0"/>
            <w:sz w:val="18"/>
            <w:szCs w:val="18"/>
          </w:rPr>
          <w:delText xml:space="preserve">동일한 방법으로 진행한 두 그룹의 각 휴대폰에 대한 감성평가 점수를 바탕으로 자기-보고 질문지형 척도의 신뢰도분석 결과 Cronbach's α 계수가 각각 0.796으로 나타났다(표 1). 이는 앞에서 개발한 자기-보고 질문지형 척도의 신뢰도는 수용할 만한 것으로 해석할 수 있다. 따라서 제시한 자기-보고 질문지형 척도는 제품 사용 중 표출되는 사용자 감성을 측정하기 위한 척도로 활용할 수 있을 것이다. </w:delText>
        </w:r>
      </w:del>
    </w:p>
    <w:p w14:paraId="76F9E94D" w14:textId="77777777" w:rsidR="006A3CC6" w:rsidRDefault="006A3CC6">
      <w:pPr>
        <w:pStyle w:val="hs1"/>
        <w:spacing w:line="300" w:lineRule="exact"/>
        <w:ind w:firstLine="180"/>
        <w:rPr>
          <w:rFonts w:ascii="HY신명조" w:eastAsia="HY신명조" w:hAnsi="HY신명조"/>
          <w:spacing w:val="0"/>
          <w:sz w:val="18"/>
          <w:szCs w:val="18"/>
        </w:rPr>
      </w:pPr>
    </w:p>
    <w:p w14:paraId="6C7834CB" w14:textId="456F5A1C" w:rsidR="006A3CC6" w:rsidRDefault="00000000">
      <w:pPr>
        <w:pStyle w:val="hs1"/>
        <w:spacing w:line="300" w:lineRule="exact"/>
        <w:ind w:firstLineChars="0" w:firstLine="0"/>
        <w:rPr>
          <w:rFonts w:ascii="HY중고딕" w:eastAsia="HY중고딕" w:hAnsi="HY신명조"/>
          <w:b/>
          <w:spacing w:val="0"/>
          <w:sz w:val="20"/>
          <w:szCs w:val="20"/>
        </w:rPr>
      </w:pPr>
      <w:r>
        <w:rPr>
          <w:rFonts w:ascii="HY중고딕" w:eastAsia="HY중고딕" w:hAnsi="HY신명조" w:hint="eastAsia"/>
          <w:b/>
          <w:spacing w:val="0"/>
          <w:sz w:val="20"/>
          <w:szCs w:val="20"/>
        </w:rPr>
        <w:t xml:space="preserve">4. </w:t>
      </w:r>
      <w:ins w:id="338" w:author="lolmj" w:date="1970-01-06T18:32:00Z">
        <w:del w:id="339" w:author="seungwon jung" w:date="2024-10-29T20:20:00Z" w16du:dateUtc="2024-10-29T11:20:00Z">
          <w:r w:rsidDel="00F009CA">
            <w:rPr>
              <w:rFonts w:ascii="HY중고딕" w:eastAsia="HY중고딕" w:hAnsi="HY신명조" w:hint="eastAsia"/>
              <w:b/>
              <w:spacing w:val="0"/>
              <w:sz w:val="20"/>
              <w:szCs w:val="20"/>
            </w:rPr>
            <w:delText>수면 자세 알고리즘 평가</w:delText>
          </w:r>
        </w:del>
      </w:ins>
      <w:del w:id="340" w:author="seungwon jung" w:date="2024-10-29T20:20:00Z" w16du:dateUtc="2024-10-29T11:20:00Z">
        <w:r w:rsidDel="00F009CA">
          <w:rPr>
            <w:rFonts w:ascii="HY중고딕" w:eastAsia="HY중고딕" w:hAnsi="HY신명조" w:hint="eastAsia"/>
            <w:b/>
            <w:spacing w:val="0"/>
            <w:sz w:val="20"/>
            <w:szCs w:val="20"/>
          </w:rPr>
          <w:delText xml:space="preserve">휴대폰 </w:delText>
        </w:r>
      </w:del>
      <w:ins w:id="341" w:author="seungwon jung" w:date="2024-10-29T20:20:00Z" w16du:dateUtc="2024-10-29T11:20:00Z">
        <w:r w:rsidR="00F009CA">
          <w:rPr>
            <w:rFonts w:ascii="HY중고딕" w:eastAsia="HY중고딕" w:hAnsi="HY신명조" w:hint="eastAsia"/>
            <w:b/>
            <w:spacing w:val="0"/>
            <w:sz w:val="20"/>
            <w:szCs w:val="20"/>
          </w:rPr>
          <w:t>결과</w:t>
        </w:r>
      </w:ins>
      <w:del w:id="342" w:author="lolmj" w:date="2024-10-28T23:55:00Z">
        <w:r>
          <w:rPr>
            <w:rFonts w:ascii="HY중고딕" w:eastAsia="HY중고딕" w:hAnsi="HY신명조" w:hint="eastAsia"/>
            <w:b/>
            <w:spacing w:val="0"/>
            <w:sz w:val="20"/>
            <w:szCs w:val="20"/>
          </w:rPr>
          <w:delText xml:space="preserve">감성 평가 </w:delText>
        </w:r>
      </w:del>
    </w:p>
    <w:p w14:paraId="5A8E3978" w14:textId="62FE6279" w:rsidR="006A3CC6" w:rsidDel="00F009CA" w:rsidRDefault="00000000">
      <w:pPr>
        <w:pStyle w:val="hs1"/>
        <w:spacing w:line="300" w:lineRule="exact"/>
        <w:ind w:firstLineChars="0" w:firstLine="0"/>
        <w:rPr>
          <w:del w:id="343" w:author="seungwon jung" w:date="2024-10-29T20:20:00Z" w16du:dateUtc="2024-10-29T11:20:00Z"/>
          <w:rFonts w:ascii="HY신명조" w:eastAsia="HY신명조" w:hAnsi="HY신명조"/>
          <w:spacing w:val="0"/>
          <w:sz w:val="18"/>
          <w:szCs w:val="18"/>
        </w:rPr>
      </w:pPr>
      <w:del w:id="344" w:author="seungwon jung" w:date="2024-10-29T20:20:00Z" w16du:dateUtc="2024-10-29T11:20:00Z">
        <w:r w:rsidDel="00F009CA">
          <w:rPr>
            <w:rFonts w:ascii="HY중고딕" w:eastAsia="HY중고딕" w:hAnsi="HY신명조" w:hint="eastAsia"/>
            <w:b/>
            <w:bCs/>
            <w:spacing w:val="0"/>
            <w:sz w:val="18"/>
            <w:szCs w:val="18"/>
          </w:rPr>
          <w:delText xml:space="preserve">4.1. 실험개요 </w:delText>
        </w:r>
      </w:del>
    </w:p>
    <w:p w14:paraId="1D3F95D3" w14:textId="0FE717BB" w:rsidR="006A3CC6" w:rsidDel="00F009CA" w:rsidRDefault="00000000">
      <w:pPr>
        <w:pStyle w:val="hs1"/>
        <w:spacing w:line="300" w:lineRule="exact"/>
        <w:ind w:firstLine="180"/>
        <w:rPr>
          <w:del w:id="345" w:author="seungwon jung" w:date="2024-10-29T20:20:00Z" w16du:dateUtc="2024-10-29T11:20:00Z"/>
          <w:rFonts w:ascii="HY신명조" w:eastAsia="HY신명조" w:hAnsi="HY신명조"/>
          <w:spacing w:val="0"/>
          <w:sz w:val="18"/>
          <w:szCs w:val="18"/>
        </w:rPr>
      </w:pPr>
      <w:ins w:id="346" w:author="lolmj" w:date="1970-01-06T18:47:00Z">
        <w:del w:id="347" w:author="seungwon jung" w:date="2024-10-29T20:20:00Z" w16du:dateUtc="2024-10-29T11:20:00Z">
          <w:r w:rsidDel="00F009CA">
            <w:rPr>
              <w:rFonts w:ascii="HY신명조" w:eastAsia="HY신명조" w:hAnsi="HY신명조" w:hint="eastAsia"/>
              <w:spacing w:val="0"/>
              <w:sz w:val="18"/>
              <w:szCs w:val="18"/>
            </w:rPr>
            <w:delText>본 연구에서는 20</w:delText>
          </w:r>
        </w:del>
      </w:ins>
      <w:ins w:id="348" w:author="lolmj" w:date="1970-01-06T18:48:00Z">
        <w:del w:id="349" w:author="seungwon jung" w:date="2024-10-29T20:20:00Z" w16du:dateUtc="2024-10-29T11:20:00Z">
          <w:r w:rsidDel="00F009CA">
            <w:rPr>
              <w:rFonts w:ascii="HY신명조" w:eastAsia="HY신명조" w:hAnsi="HY신명조" w:hint="eastAsia"/>
              <w:spacing w:val="0"/>
              <w:sz w:val="18"/>
              <w:szCs w:val="18"/>
            </w:rPr>
            <w:delText xml:space="preserve">대의 남성 </w:delText>
          </w:r>
        </w:del>
      </w:ins>
      <w:ins w:id="350" w:author="lolmj" w:date="1970-01-06T18:49:00Z">
        <w:del w:id="351" w:author="seungwon jung" w:date="2024-10-29T20:20:00Z" w16du:dateUtc="2024-10-29T11:20:00Z">
          <w:r w:rsidDel="00F009CA">
            <w:rPr>
              <w:rFonts w:ascii="HY신명조" w:eastAsia="HY신명조" w:hAnsi="HY신명조" w:hint="eastAsia"/>
              <w:spacing w:val="0"/>
              <w:sz w:val="18"/>
              <w:szCs w:val="18"/>
            </w:rPr>
            <w:delText>피험자 5명을 통해 실험되었다. 5명의 피험자들</w:delText>
          </w:r>
        </w:del>
      </w:ins>
      <w:ins w:id="352" w:author="lolmj" w:date="1970-01-06T18:50:00Z">
        <w:del w:id="353" w:author="seungwon jung" w:date="2024-10-29T20:20:00Z" w16du:dateUtc="2024-10-29T11:20:00Z">
          <w:r w:rsidDel="00F009CA">
            <w:rPr>
              <w:rFonts w:ascii="HY신명조" w:eastAsia="HY신명조" w:hAnsi="HY신명조" w:hint="eastAsia"/>
              <w:spacing w:val="0"/>
              <w:sz w:val="18"/>
              <w:szCs w:val="18"/>
            </w:rPr>
            <w:delText>은 각 자세를 1분간 취한 뒤 자세를 변경하여 각자 총 5분의 데이터를 확보하였다.</w:delText>
          </w:r>
        </w:del>
      </w:ins>
      <w:ins w:id="354" w:author="lolmj" w:date="1970-01-06T19:00:00Z">
        <w:del w:id="355" w:author="seungwon jung" w:date="2024-10-29T20:20:00Z" w16du:dateUtc="2024-10-29T11:20:00Z">
          <w:r w:rsidDel="00F009CA">
            <w:rPr>
              <w:rFonts w:ascii="HY신명조" w:eastAsia="HY신명조" w:hAnsi="HY신명조" w:hint="eastAsia"/>
              <w:spacing w:val="0"/>
              <w:sz w:val="18"/>
              <w:szCs w:val="18"/>
            </w:rPr>
            <w:delText xml:space="preserve"> 이렇게 얻은 데이터는 </w:delText>
          </w:r>
        </w:del>
      </w:ins>
      <w:ins w:id="356" w:author="lolmj" w:date="1970-01-06T19:01:00Z">
        <w:del w:id="357" w:author="seungwon jung" w:date="2024-10-29T20:20:00Z" w16du:dateUtc="2024-10-29T11:20:00Z">
          <w:r w:rsidDel="00F009CA">
            <w:rPr>
              <w:rFonts w:ascii="HY신명조" w:eastAsia="HY신명조" w:hAnsi="HY신명조" w:hint="eastAsia"/>
              <w:spacing w:val="0"/>
              <w:sz w:val="18"/>
              <w:szCs w:val="18"/>
            </w:rPr>
            <w:delText xml:space="preserve">정확도를 판단하기 위해 </w:delText>
          </w:r>
        </w:del>
      </w:ins>
      <w:ins w:id="358" w:author="lolmj" w:date="1970-01-06T19:00:00Z">
        <w:del w:id="359" w:author="seungwon jung" w:date="2024-10-29T20:20:00Z" w16du:dateUtc="2024-10-29T11:20:00Z">
          <w:r w:rsidDel="00F009CA">
            <w:rPr>
              <w:rFonts w:ascii="HY신명조" w:eastAsia="HY신명조" w:hAnsi="HY신명조" w:hint="eastAsia"/>
              <w:spacing w:val="0"/>
              <w:sz w:val="18"/>
              <w:szCs w:val="18"/>
            </w:rPr>
            <w:delText>3초씩 분리하여</w:delText>
          </w:r>
        </w:del>
      </w:ins>
      <w:ins w:id="360" w:author="lolmj" w:date="1970-01-06T19:01:00Z">
        <w:del w:id="361" w:author="seungwon jung" w:date="2024-10-29T20:20:00Z" w16du:dateUtc="2024-10-29T11:20:00Z">
          <w:r w:rsidDel="00F009CA">
            <w:rPr>
              <w:rFonts w:ascii="HY신명조" w:eastAsia="HY신명조" w:hAnsi="HY신명조" w:hint="eastAsia"/>
              <w:spacing w:val="0"/>
              <w:sz w:val="18"/>
              <w:szCs w:val="18"/>
            </w:rPr>
            <w:delText xml:space="preserve"> 자세를 추정하게 하였다.</w:delText>
          </w:r>
        </w:del>
      </w:ins>
      <w:del w:id="362" w:author="seungwon jung" w:date="2024-10-29T20:20:00Z" w16du:dateUtc="2024-10-29T11:20:00Z">
        <w:r w:rsidDel="00F009CA">
          <w:rPr>
            <w:rFonts w:ascii="HY신명조" w:eastAsia="HY신명조" w:hAnsi="HY신명조" w:hint="eastAsia"/>
            <w:spacing w:val="0"/>
            <w:sz w:val="18"/>
            <w:szCs w:val="18"/>
          </w:rPr>
          <w:delText xml:space="preserve">본 연구에서는 사용자들이 휴대폰을 사용해 본 후에 휴대폰 사용 중 느꼈던 감성을 개발한 자기-보고 질문지형 척도를 이용하여 평가해 보았다. 실험에 참여한 피실험자는 실험대상 휴대폰을 전혀 사용해보지 않은 20대의 대학생으로, 디자인계열학과 2~3학년에 재학 중인 학생 46명이었다. </w:delText>
        </w:r>
      </w:del>
    </w:p>
    <w:p w14:paraId="2B638257" w14:textId="77777777" w:rsidR="006A3CC6" w:rsidRDefault="006A3CC6">
      <w:pPr>
        <w:pStyle w:val="hs1"/>
        <w:spacing w:line="300" w:lineRule="exact"/>
        <w:ind w:firstLine="174"/>
      </w:pPr>
    </w:p>
    <w:p w14:paraId="238C1069" w14:textId="7EB15B7A" w:rsidR="006A3CC6" w:rsidRDefault="00000000">
      <w:pPr>
        <w:pStyle w:val="hs4"/>
        <w:spacing w:line="300" w:lineRule="exact"/>
        <w:ind w:firstLineChars="0" w:firstLine="0"/>
        <w:rPr>
          <w:rFonts w:ascii="HY중고딕" w:eastAsia="HY중고딕"/>
          <w:sz w:val="18"/>
          <w:szCs w:val="18"/>
        </w:rPr>
      </w:pPr>
      <w:r>
        <w:rPr>
          <w:rFonts w:ascii="HY중고딕" w:eastAsia="HY중고딕" w:hint="eastAsia"/>
          <w:sz w:val="18"/>
          <w:szCs w:val="18"/>
        </w:rPr>
        <w:t>4.</w:t>
      </w:r>
      <w:ins w:id="363" w:author="seungwon jung" w:date="2024-10-29T20:20:00Z" w16du:dateUtc="2024-10-29T11:20:00Z">
        <w:r w:rsidR="00F009CA">
          <w:rPr>
            <w:rFonts w:ascii="HY중고딕" w:eastAsia="HY중고딕" w:hint="eastAsia"/>
            <w:sz w:val="18"/>
            <w:szCs w:val="18"/>
          </w:rPr>
          <w:t>1</w:t>
        </w:r>
      </w:ins>
      <w:del w:id="364" w:author="seungwon jung" w:date="2024-10-29T20:20:00Z" w16du:dateUtc="2024-10-29T11:20:00Z">
        <w:r w:rsidDel="00F009CA">
          <w:rPr>
            <w:rFonts w:ascii="HY중고딕" w:eastAsia="HY중고딕" w:hint="eastAsia"/>
            <w:sz w:val="18"/>
            <w:szCs w:val="18"/>
          </w:rPr>
          <w:delText>2</w:delText>
        </w:r>
      </w:del>
      <w:r>
        <w:rPr>
          <w:rFonts w:ascii="HY중고딕" w:eastAsia="HY중고딕" w:hint="eastAsia"/>
          <w:sz w:val="18"/>
          <w:szCs w:val="18"/>
        </w:rPr>
        <w:t xml:space="preserve">. 실험 결과 </w:t>
      </w:r>
    </w:p>
    <w:p w14:paraId="4F5E4697" w14:textId="77777777" w:rsidR="006A3CC6" w:rsidRDefault="00000000">
      <w:pPr>
        <w:pStyle w:val="hs1"/>
        <w:spacing w:line="300" w:lineRule="exact"/>
        <w:ind w:firstLineChars="0" w:firstLine="0"/>
        <w:rPr>
          <w:rFonts w:ascii="HY중고딕" w:eastAsia="HY중고딕" w:hAnsi="HY신명조"/>
          <w:bCs/>
          <w:spacing w:val="0"/>
          <w:sz w:val="18"/>
          <w:szCs w:val="18"/>
        </w:rPr>
      </w:pPr>
      <w:r>
        <w:rPr>
          <w:rFonts w:ascii="HY중고딕" w:eastAsia="HY중고딕" w:hAnsi="HY신명조" w:hint="eastAsia"/>
          <w:bCs/>
          <w:spacing w:val="0"/>
          <w:sz w:val="18"/>
          <w:szCs w:val="18"/>
        </w:rPr>
        <w:t xml:space="preserve">4.2.1. </w:t>
      </w:r>
      <w:ins w:id="365" w:author="lolmj" w:date="1970-01-07T11:15:00Z">
        <w:r>
          <w:rPr>
            <w:rFonts w:ascii="HY중고딕" w:eastAsia="HY중고딕" w:hAnsi="HY신명조" w:hint="eastAsia"/>
            <w:bCs/>
            <w:spacing w:val="0"/>
            <w:sz w:val="18"/>
            <w:szCs w:val="18"/>
          </w:rPr>
          <w:t>수면 자세 인식률 결과</w:t>
        </w:r>
      </w:ins>
      <w:del w:id="366" w:author="lolmj" w:date="2024-10-29T16:38:00Z">
        <w:r>
          <w:rPr>
            <w:rFonts w:ascii="HY중고딕" w:eastAsia="HY중고딕" w:hAnsi="HY신명조" w:hint="eastAsia"/>
            <w:bCs/>
            <w:spacing w:val="0"/>
            <w:sz w:val="18"/>
            <w:szCs w:val="18"/>
          </w:rPr>
          <w:delText>휴대폰 감성평가 결과</w:delText>
        </w:r>
        <w:r>
          <w:rPr>
            <w:rFonts w:ascii="HY중고딕" w:eastAsia="HY중고딕" w:hint="eastAsia"/>
            <w:sz w:val="18"/>
            <w:szCs w:val="18"/>
          </w:rPr>
          <w:delText>(중고딕, 크기 9)</w:delText>
        </w:r>
      </w:del>
      <w:r>
        <w:rPr>
          <w:rFonts w:ascii="HY중고딕" w:eastAsia="HY중고딕" w:hAnsi="HY신명조" w:hint="eastAsia"/>
          <w:bCs/>
          <w:spacing w:val="0"/>
          <w:sz w:val="18"/>
          <w:szCs w:val="18"/>
        </w:rPr>
        <w:t xml:space="preserve"> </w:t>
      </w:r>
    </w:p>
    <w:p w14:paraId="6EC6DC67" w14:textId="578DB9B8" w:rsidR="006A3CC6" w:rsidRDefault="00F009CA">
      <w:pPr>
        <w:pStyle w:val="hs1"/>
        <w:spacing w:line="300" w:lineRule="exact"/>
        <w:ind w:firstLine="180"/>
        <w:rPr>
          <w:ins w:id="367" w:author="lolmj" w:date="1970-01-07T11:30:00Z"/>
          <w:rFonts w:ascii="HY신명조" w:eastAsia="HY신명조" w:hAnsi="HY신명조"/>
          <w:spacing w:val="0"/>
          <w:sz w:val="18"/>
          <w:szCs w:val="18"/>
        </w:rPr>
      </w:pPr>
      <w:ins w:id="368" w:author="seungwon jung" w:date="2024-10-29T20:22:00Z">
        <w:r w:rsidRPr="00F009CA">
          <w:rPr>
            <w:rFonts w:ascii="HY신명조" w:eastAsia="HY신명조" w:hAnsi="HY신명조"/>
            <w:spacing w:val="0"/>
            <w:sz w:val="18"/>
            <w:szCs w:val="18"/>
          </w:rPr>
          <w:t xml:space="preserve">제안된 알고리즘의 자세 분류 성능을 평가한 결과는 Table 1과 같다. 전반적으로 모든 자세에서 96% 이상의 높은 인식률을 보였으며, 특히 </w:t>
        </w:r>
        <w:proofErr w:type="spellStart"/>
        <w:r w:rsidRPr="00F009CA">
          <w:rPr>
            <w:rFonts w:ascii="HY신명조" w:eastAsia="HY신명조" w:hAnsi="HY신명조"/>
            <w:spacing w:val="0"/>
            <w:sz w:val="18"/>
            <w:szCs w:val="18"/>
          </w:rPr>
          <w:t>앙와위에서</w:t>
        </w:r>
        <w:proofErr w:type="spellEnd"/>
        <w:r w:rsidRPr="00F009CA">
          <w:rPr>
            <w:rFonts w:ascii="HY신명조" w:eastAsia="HY신명조" w:hAnsi="HY신명조"/>
            <w:spacing w:val="0"/>
            <w:sz w:val="18"/>
            <w:szCs w:val="18"/>
          </w:rPr>
          <w:t xml:space="preserve"> 99.2%로 가장 높은 인식률을 달성하였다. 좌측위와 우측위는 각각 98.3%와 97.8%의 인식률을 보였으며, 복위는 98.5%의 인식률을 나타냈다.</w:t>
        </w:r>
      </w:ins>
      <w:ins w:id="369" w:author="lolmj" w:date="1970-01-07T11:16:00Z">
        <w:del w:id="370" w:author="seungwon jung" w:date="2024-10-29T20:22:00Z" w16du:dateUtc="2024-10-29T11:22:00Z">
          <w:r w:rsidDel="00F009CA">
            <w:rPr>
              <w:rFonts w:ascii="HY신명조" w:eastAsia="HY신명조" w:hAnsi="HY신명조" w:hint="eastAsia"/>
              <w:spacing w:val="0"/>
              <w:sz w:val="18"/>
              <w:szCs w:val="18"/>
            </w:rPr>
            <w:delText xml:space="preserve">연구에 측정된 각 수면 자세의 인식 결과는 표 1과 같이 </w:delText>
          </w:r>
          <w:r w:rsidDel="00F009CA">
            <w:rPr>
              <w:rFonts w:ascii="HY신명조" w:eastAsia="HY신명조" w:hAnsi="HY신명조" w:hint="eastAsia"/>
              <w:spacing w:val="0"/>
              <w:sz w:val="18"/>
              <w:szCs w:val="18"/>
            </w:rPr>
            <w:lastRenderedPageBreak/>
            <w:delText>나타났다.</w:delText>
          </w:r>
        </w:del>
      </w:ins>
      <w:del w:id="371" w:author="lolmj" w:date="2024-10-29T16:39:00Z">
        <w:r>
          <w:rPr>
            <w:rFonts w:ascii="HY신명조" w:eastAsia="HY신명조" w:hAnsi="HY신명조" w:hint="eastAsia"/>
            <w:spacing w:val="0"/>
            <w:sz w:val="18"/>
            <w:szCs w:val="18"/>
          </w:rPr>
          <w:delText xml:space="preserve">실험에 사용한 각 휴대폰의 감성평가 결과는 표 1과 같이 나타났다. </w:delText>
        </w:r>
      </w:del>
    </w:p>
    <w:p w14:paraId="5E025B8B" w14:textId="77777777" w:rsidR="006A3CC6" w:rsidRDefault="00000000">
      <w:pPr>
        <w:ind w:firstLineChars="0" w:firstLine="0"/>
        <w:jc w:val="left"/>
        <w:rPr>
          <w:rFonts w:ascii="HY신명조" w:eastAsia="HY신명조" w:hAnsi="HY신명조"/>
          <w:sz w:val="18"/>
          <w:szCs w:val="18"/>
        </w:rPr>
        <w:pPrChange w:id="372" w:author="lolmj" w:date="2024-10-29T16:54:00Z">
          <w:pPr>
            <w:pStyle w:val="hs1"/>
            <w:spacing w:line="300" w:lineRule="exact"/>
            <w:ind w:firstLine="174"/>
          </w:pPr>
        </w:pPrChange>
      </w:pPr>
      <w:ins w:id="373" w:author="lolmj" w:date="1970-01-07T11:31:00Z">
        <w:r>
          <w:rPr>
            <w:rFonts w:ascii="HY중고딕" w:eastAsia="HY중고딕" w:hint="eastAsia"/>
          </w:rPr>
          <w:t xml:space="preserve">표 1. </w:t>
        </w:r>
        <w:del w:id="374" w:author="seungwon jung" w:date="2024-10-29T20:20:00Z" w16du:dateUtc="2024-10-29T11:20:00Z">
          <w:r w:rsidDel="00F009CA">
            <w:rPr>
              <w:rFonts w:ascii="HY중고딕" w:eastAsia="HY중고딕" w:hint="eastAsia"/>
            </w:rPr>
            <w:delText>수면</w:delText>
          </w:r>
        </w:del>
        <w:r>
          <w:rPr>
            <w:rFonts w:ascii="HY중고딕" w:eastAsia="HY중고딕" w:hint="eastAsia"/>
          </w:rPr>
          <w:t xml:space="preserve"> 자세 인식률</w:t>
        </w:r>
      </w:ins>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Change w:id="375" w:author="lolmj" w:date="2024-10-29T16:56:00Z">
          <w:tblPr>
            <w:tblW w:w="0" w:type="nil"/>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PrChange>
      </w:tblPr>
      <w:tblGrid>
        <w:gridCol w:w="2015"/>
        <w:gridCol w:w="771"/>
        <w:tblGridChange w:id="376">
          <w:tblGrid>
            <w:gridCol w:w="360"/>
            <w:gridCol w:w="360"/>
            <w:gridCol w:w="1295"/>
            <w:gridCol w:w="771"/>
          </w:tblGrid>
        </w:tblGridChange>
      </w:tblGrid>
      <w:tr w:rsidR="006A3CC6" w14:paraId="551AC149" w14:textId="77777777" w:rsidTr="006A3CC6">
        <w:trPr>
          <w:ins w:id="377" w:author="lolmj" w:date="1970-01-07T11:29:00Z"/>
          <w:trPrChange w:id="378" w:author="lolmj" w:date="2024-10-29T16:56:00Z">
            <w:trPr>
              <w:gridAfter w:val="0"/>
            </w:trPr>
          </w:trPrChange>
        </w:trPr>
        <w:tc>
          <w:tcPr>
            <w:tcW w:w="0" w:type="auto"/>
            <w:tcPrChange w:id="379" w:author="lolmj" w:date="2024-10-29T16:56:00Z">
              <w:tcPr>
                <w:tcW w:w="2303" w:type="dxa"/>
              </w:tcPr>
            </w:tcPrChange>
          </w:tcPr>
          <w:p w14:paraId="1B7ED4B7" w14:textId="77777777" w:rsidR="006A3CC6" w:rsidRPr="006A3CC6" w:rsidRDefault="00000000">
            <w:pPr>
              <w:ind w:firstLineChars="0" w:firstLine="0"/>
              <w:jc w:val="center"/>
              <w:rPr>
                <w:sz w:val="18"/>
                <w:szCs w:val="18"/>
                <w:rPrChange w:id="380" w:author="lolmj" w:date="2024-10-29T16:59:00Z">
                  <w:rPr/>
                </w:rPrChange>
              </w:rPr>
              <w:pPrChange w:id="381" w:author="lolmj" w:date="2024-10-29T16:56:00Z">
                <w:pPr>
                  <w:wordWrap/>
                  <w:ind w:firstLine="180"/>
                </w:pPr>
              </w:pPrChange>
            </w:pPr>
            <w:ins w:id="382" w:author="lolmj" w:date="1970-01-07T11:41:00Z">
              <w:del w:id="383" w:author="seungwon jung" w:date="2024-10-29T20:20:00Z" w16du:dateUtc="2024-10-29T11:20:00Z">
                <w:r w:rsidDel="00F009CA">
                  <w:rPr>
                    <w:rFonts w:ascii="HY신명조" w:eastAsia="HY신명조" w:hAnsi="HY신명조" w:hint="eastAsia"/>
                    <w:sz w:val="18"/>
                    <w:szCs w:val="18"/>
                  </w:rPr>
                  <w:delText>수면</w:delText>
                </w:r>
              </w:del>
              <w:r>
                <w:rPr>
                  <w:rFonts w:ascii="HY신명조" w:eastAsia="HY신명조" w:hAnsi="HY신명조" w:hint="eastAsia"/>
                  <w:sz w:val="18"/>
                  <w:szCs w:val="18"/>
                </w:rPr>
                <w:t xml:space="preserve"> 자세</w:t>
              </w:r>
            </w:ins>
          </w:p>
        </w:tc>
        <w:tc>
          <w:tcPr>
            <w:tcW w:w="0" w:type="auto"/>
            <w:tcPrChange w:id="384" w:author="lolmj" w:date="2024-10-29T16:56:00Z">
              <w:tcPr>
                <w:tcW w:w="2303" w:type="dxa"/>
              </w:tcPr>
            </w:tcPrChange>
          </w:tcPr>
          <w:p w14:paraId="6BB33590" w14:textId="77777777" w:rsidR="006A3CC6" w:rsidRPr="006A3CC6" w:rsidRDefault="00000000">
            <w:pPr>
              <w:ind w:firstLineChars="0" w:firstLine="0"/>
              <w:jc w:val="center"/>
              <w:rPr>
                <w:sz w:val="18"/>
                <w:szCs w:val="18"/>
                <w:rPrChange w:id="385" w:author="lolmj" w:date="2024-10-29T16:59:00Z">
                  <w:rPr/>
                </w:rPrChange>
              </w:rPr>
              <w:pPrChange w:id="386" w:author="lolmj" w:date="2024-10-29T16:56:00Z">
                <w:pPr>
                  <w:wordWrap/>
                  <w:ind w:firstLine="180"/>
                </w:pPr>
              </w:pPrChange>
            </w:pPr>
            <w:ins w:id="387" w:author="lolmj" w:date="1970-01-07T11:37:00Z">
              <w:r>
                <w:rPr>
                  <w:rFonts w:ascii="HY신명조" w:eastAsia="HY신명조" w:hAnsi="HY신명조" w:hint="eastAsia"/>
                  <w:sz w:val="18"/>
                  <w:szCs w:val="18"/>
                </w:rPr>
                <w:t>인식률</w:t>
              </w:r>
            </w:ins>
          </w:p>
        </w:tc>
      </w:tr>
      <w:tr w:rsidR="006A3CC6" w14:paraId="16185A53" w14:textId="77777777" w:rsidTr="006A3CC6">
        <w:trPr>
          <w:ins w:id="388" w:author="lolmj" w:date="1970-01-07T11:29:00Z"/>
          <w:trPrChange w:id="389" w:author="lolmj" w:date="2024-10-29T16:56:00Z">
            <w:trPr>
              <w:gridAfter w:val="0"/>
            </w:trPr>
          </w:trPrChange>
        </w:trPr>
        <w:tc>
          <w:tcPr>
            <w:tcW w:w="0" w:type="auto"/>
            <w:tcPrChange w:id="390" w:author="lolmj" w:date="2024-10-29T16:56:00Z">
              <w:tcPr>
                <w:tcW w:w="2303" w:type="dxa"/>
              </w:tcPr>
            </w:tcPrChange>
          </w:tcPr>
          <w:p w14:paraId="7E75DD9D" w14:textId="77777777" w:rsidR="006A3CC6" w:rsidRPr="006A3CC6" w:rsidRDefault="00000000">
            <w:pPr>
              <w:ind w:firstLineChars="0" w:firstLine="0"/>
              <w:jc w:val="center"/>
              <w:rPr>
                <w:sz w:val="18"/>
                <w:szCs w:val="18"/>
                <w:rPrChange w:id="391" w:author="lolmj" w:date="2024-10-29T16:59:00Z">
                  <w:rPr/>
                </w:rPrChange>
              </w:rPr>
              <w:pPrChange w:id="392" w:author="lolmj" w:date="2024-10-29T16:56:00Z">
                <w:pPr>
                  <w:wordWrap/>
                  <w:ind w:firstLine="180"/>
                </w:pPr>
              </w:pPrChange>
            </w:pPr>
            <w:ins w:id="393" w:author="lolmj" w:date="1970-01-07T11:37:00Z">
              <w:r>
                <w:rPr>
                  <w:rFonts w:ascii="HY신명조" w:eastAsia="HY신명조" w:hAnsi="HY신명조" w:hint="eastAsia"/>
                  <w:sz w:val="18"/>
                  <w:szCs w:val="18"/>
                </w:rPr>
                <w:t>Supine post</w:t>
              </w:r>
            </w:ins>
            <w:ins w:id="394" w:author="lolmj" w:date="1970-01-07T11:38:00Z">
              <w:r>
                <w:rPr>
                  <w:rFonts w:ascii="HY신명조" w:eastAsia="HY신명조" w:hAnsi="HY신명조" w:hint="eastAsia"/>
                  <w:sz w:val="18"/>
                  <w:szCs w:val="18"/>
                </w:rPr>
                <w:t>ure</w:t>
              </w:r>
            </w:ins>
          </w:p>
        </w:tc>
        <w:tc>
          <w:tcPr>
            <w:tcW w:w="0" w:type="auto"/>
            <w:tcPrChange w:id="395" w:author="lolmj" w:date="2024-10-29T16:56:00Z">
              <w:tcPr>
                <w:tcW w:w="2303" w:type="dxa"/>
              </w:tcPr>
            </w:tcPrChange>
          </w:tcPr>
          <w:p w14:paraId="0AC3D6E9" w14:textId="77777777" w:rsidR="006A3CC6" w:rsidRPr="006A3CC6" w:rsidRDefault="00000000">
            <w:pPr>
              <w:ind w:firstLineChars="0" w:firstLine="0"/>
              <w:jc w:val="center"/>
              <w:rPr>
                <w:sz w:val="18"/>
                <w:szCs w:val="18"/>
                <w:rPrChange w:id="396" w:author="lolmj" w:date="2024-10-29T16:59:00Z">
                  <w:rPr/>
                </w:rPrChange>
              </w:rPr>
              <w:pPrChange w:id="397" w:author="lolmj" w:date="2024-10-29T16:56:00Z">
                <w:pPr>
                  <w:wordWrap/>
                  <w:ind w:firstLine="180"/>
                </w:pPr>
              </w:pPrChange>
            </w:pPr>
            <w:ins w:id="398" w:author="lolmj" w:date="1970-01-07T11:38:00Z">
              <w:r>
                <w:rPr>
                  <w:rFonts w:ascii="HY신명조" w:eastAsia="HY신명조" w:hAnsi="HY신명조" w:hint="eastAsia"/>
                  <w:sz w:val="18"/>
                  <w:szCs w:val="18"/>
                </w:rPr>
                <w:t>99.2%</w:t>
              </w:r>
            </w:ins>
          </w:p>
        </w:tc>
      </w:tr>
      <w:tr w:rsidR="006A3CC6" w14:paraId="5F04BB56" w14:textId="77777777" w:rsidTr="006A3CC6">
        <w:trPr>
          <w:ins w:id="399" w:author="lolmj" w:date="1970-01-07T11:29:00Z"/>
          <w:trPrChange w:id="400" w:author="lolmj" w:date="2024-10-29T16:56:00Z">
            <w:trPr>
              <w:gridAfter w:val="0"/>
            </w:trPr>
          </w:trPrChange>
        </w:trPr>
        <w:tc>
          <w:tcPr>
            <w:tcW w:w="0" w:type="auto"/>
            <w:tcPrChange w:id="401" w:author="lolmj" w:date="2024-10-29T16:56:00Z">
              <w:tcPr>
                <w:tcW w:w="2303" w:type="dxa"/>
              </w:tcPr>
            </w:tcPrChange>
          </w:tcPr>
          <w:p w14:paraId="3F4DE60A" w14:textId="77777777" w:rsidR="006A3CC6" w:rsidRPr="006A3CC6" w:rsidRDefault="00000000">
            <w:pPr>
              <w:ind w:firstLineChars="0" w:firstLine="0"/>
              <w:jc w:val="center"/>
              <w:rPr>
                <w:sz w:val="18"/>
                <w:szCs w:val="18"/>
                <w:rPrChange w:id="402" w:author="lolmj" w:date="2024-10-29T16:59:00Z">
                  <w:rPr/>
                </w:rPrChange>
              </w:rPr>
              <w:pPrChange w:id="403" w:author="lolmj" w:date="2024-10-29T16:56:00Z">
                <w:pPr>
                  <w:wordWrap/>
                  <w:ind w:firstLine="180"/>
                </w:pPr>
              </w:pPrChange>
            </w:pPr>
            <w:ins w:id="404" w:author="lolmj" w:date="1970-01-07T11:39:00Z">
              <w:r>
                <w:rPr>
                  <w:rFonts w:ascii="HY신명조" w:eastAsia="HY신명조" w:hAnsi="HY신명조" w:hint="eastAsia"/>
                  <w:sz w:val="18"/>
                  <w:szCs w:val="18"/>
                </w:rPr>
                <w:t>Left lateral posture</w:t>
              </w:r>
            </w:ins>
          </w:p>
        </w:tc>
        <w:tc>
          <w:tcPr>
            <w:tcW w:w="0" w:type="auto"/>
            <w:tcPrChange w:id="405" w:author="lolmj" w:date="2024-10-29T16:56:00Z">
              <w:tcPr>
                <w:tcW w:w="2303" w:type="dxa"/>
              </w:tcPr>
            </w:tcPrChange>
          </w:tcPr>
          <w:p w14:paraId="2A7ED6D7" w14:textId="77777777" w:rsidR="006A3CC6" w:rsidRPr="006A3CC6" w:rsidRDefault="00000000">
            <w:pPr>
              <w:ind w:firstLineChars="0" w:firstLine="0"/>
              <w:jc w:val="center"/>
              <w:rPr>
                <w:sz w:val="18"/>
                <w:szCs w:val="18"/>
                <w:rPrChange w:id="406" w:author="lolmj" w:date="2024-10-29T16:59:00Z">
                  <w:rPr/>
                </w:rPrChange>
              </w:rPr>
              <w:pPrChange w:id="407" w:author="lolmj" w:date="2024-10-29T16:56:00Z">
                <w:pPr>
                  <w:wordWrap/>
                  <w:ind w:firstLine="180"/>
                </w:pPr>
              </w:pPrChange>
            </w:pPr>
            <w:ins w:id="408" w:author="lolmj" w:date="1970-01-07T11:38:00Z">
              <w:r>
                <w:rPr>
                  <w:rFonts w:ascii="HY신명조" w:eastAsia="HY신명조" w:hAnsi="HY신명조" w:hint="eastAsia"/>
                  <w:sz w:val="18"/>
                  <w:szCs w:val="18"/>
                </w:rPr>
                <w:t>98.3%</w:t>
              </w:r>
            </w:ins>
          </w:p>
        </w:tc>
      </w:tr>
      <w:tr w:rsidR="006A3CC6" w14:paraId="25363391" w14:textId="77777777" w:rsidTr="006A3CC6">
        <w:trPr>
          <w:ins w:id="409" w:author="lolmj" w:date="1970-01-07T11:29:00Z"/>
          <w:trPrChange w:id="410" w:author="lolmj" w:date="2024-10-29T16:56:00Z">
            <w:trPr>
              <w:gridAfter w:val="0"/>
            </w:trPr>
          </w:trPrChange>
        </w:trPr>
        <w:tc>
          <w:tcPr>
            <w:tcW w:w="0" w:type="auto"/>
            <w:tcPrChange w:id="411" w:author="lolmj" w:date="2024-10-29T16:56:00Z">
              <w:tcPr>
                <w:tcW w:w="2303" w:type="dxa"/>
              </w:tcPr>
            </w:tcPrChange>
          </w:tcPr>
          <w:p w14:paraId="5393CC26" w14:textId="77777777" w:rsidR="006A3CC6" w:rsidRPr="006A3CC6" w:rsidRDefault="00000000">
            <w:pPr>
              <w:ind w:firstLineChars="0" w:firstLine="0"/>
              <w:jc w:val="center"/>
              <w:rPr>
                <w:sz w:val="18"/>
                <w:szCs w:val="18"/>
                <w:rPrChange w:id="412" w:author="lolmj" w:date="2024-10-29T16:59:00Z">
                  <w:rPr/>
                </w:rPrChange>
              </w:rPr>
              <w:pPrChange w:id="413" w:author="lolmj" w:date="2024-10-29T16:56:00Z">
                <w:pPr>
                  <w:wordWrap/>
                  <w:ind w:firstLine="180"/>
                </w:pPr>
              </w:pPrChange>
            </w:pPr>
            <w:ins w:id="414" w:author="lolmj" w:date="1970-01-07T11:40:00Z">
              <w:r>
                <w:rPr>
                  <w:rFonts w:ascii="HY신명조" w:eastAsia="HY신명조" w:hAnsi="HY신명조" w:hint="eastAsia"/>
                  <w:sz w:val="18"/>
                  <w:szCs w:val="18"/>
                </w:rPr>
                <w:t>Right lateral posture</w:t>
              </w:r>
            </w:ins>
          </w:p>
        </w:tc>
        <w:tc>
          <w:tcPr>
            <w:tcW w:w="0" w:type="auto"/>
            <w:tcPrChange w:id="415" w:author="lolmj" w:date="2024-10-29T16:56:00Z">
              <w:tcPr>
                <w:tcW w:w="2303" w:type="dxa"/>
              </w:tcPr>
            </w:tcPrChange>
          </w:tcPr>
          <w:p w14:paraId="680BBBF2" w14:textId="77777777" w:rsidR="006A3CC6" w:rsidRPr="006A3CC6" w:rsidRDefault="00000000">
            <w:pPr>
              <w:ind w:firstLineChars="0" w:firstLine="0"/>
              <w:jc w:val="center"/>
              <w:rPr>
                <w:sz w:val="18"/>
                <w:szCs w:val="18"/>
                <w:rPrChange w:id="416" w:author="lolmj" w:date="2024-10-29T16:59:00Z">
                  <w:rPr/>
                </w:rPrChange>
              </w:rPr>
              <w:pPrChange w:id="417" w:author="lolmj" w:date="2024-10-29T16:56:00Z">
                <w:pPr>
                  <w:wordWrap/>
                  <w:ind w:firstLine="180"/>
                </w:pPr>
              </w:pPrChange>
            </w:pPr>
            <w:ins w:id="418" w:author="lolmj" w:date="1970-01-07T11:38:00Z">
              <w:r>
                <w:rPr>
                  <w:rFonts w:ascii="HY신명조" w:eastAsia="HY신명조" w:hAnsi="HY신명조" w:hint="eastAsia"/>
                  <w:sz w:val="18"/>
                  <w:szCs w:val="18"/>
                </w:rPr>
                <w:t>9</w:t>
              </w:r>
            </w:ins>
            <w:ins w:id="419" w:author="lolmj" w:date="1970-01-07T11:39:00Z">
              <w:r>
                <w:rPr>
                  <w:rFonts w:ascii="HY신명조" w:eastAsia="HY신명조" w:hAnsi="HY신명조" w:hint="eastAsia"/>
                  <w:sz w:val="18"/>
                  <w:szCs w:val="18"/>
                </w:rPr>
                <w:t>7</w:t>
              </w:r>
            </w:ins>
            <w:ins w:id="420" w:author="lolmj" w:date="1970-01-07T11:38:00Z">
              <w:r>
                <w:rPr>
                  <w:rFonts w:ascii="HY신명조" w:eastAsia="HY신명조" w:hAnsi="HY신명조" w:hint="eastAsia"/>
                  <w:sz w:val="18"/>
                  <w:szCs w:val="18"/>
                </w:rPr>
                <w:t>.</w:t>
              </w:r>
            </w:ins>
            <w:ins w:id="421" w:author="lolmj" w:date="1970-01-07T11:39:00Z">
              <w:r>
                <w:rPr>
                  <w:rFonts w:ascii="HY신명조" w:eastAsia="HY신명조" w:hAnsi="HY신명조" w:hint="eastAsia"/>
                  <w:sz w:val="18"/>
                  <w:szCs w:val="18"/>
                </w:rPr>
                <w:t>8</w:t>
              </w:r>
            </w:ins>
            <w:ins w:id="422" w:author="lolmj" w:date="1970-01-07T11:38:00Z">
              <w:r>
                <w:rPr>
                  <w:rFonts w:ascii="HY신명조" w:eastAsia="HY신명조" w:hAnsi="HY신명조" w:hint="eastAsia"/>
                  <w:sz w:val="18"/>
                  <w:szCs w:val="18"/>
                </w:rPr>
                <w:t>%</w:t>
              </w:r>
            </w:ins>
          </w:p>
        </w:tc>
      </w:tr>
      <w:tr w:rsidR="006A3CC6" w14:paraId="05AF8C68" w14:textId="77777777" w:rsidTr="006A3CC6">
        <w:trPr>
          <w:ins w:id="423" w:author="lolmj" w:date="1970-01-07T11:29:00Z"/>
          <w:trPrChange w:id="424" w:author="lolmj" w:date="2024-10-29T16:56:00Z">
            <w:trPr>
              <w:gridAfter w:val="0"/>
            </w:trPr>
          </w:trPrChange>
        </w:trPr>
        <w:tc>
          <w:tcPr>
            <w:tcW w:w="0" w:type="auto"/>
            <w:tcPrChange w:id="425" w:author="lolmj" w:date="2024-10-29T16:56:00Z">
              <w:tcPr>
                <w:tcW w:w="2303" w:type="dxa"/>
              </w:tcPr>
            </w:tcPrChange>
          </w:tcPr>
          <w:p w14:paraId="2B6516CC" w14:textId="77777777" w:rsidR="006A3CC6" w:rsidRPr="006A3CC6" w:rsidRDefault="00000000">
            <w:pPr>
              <w:ind w:firstLineChars="0" w:firstLine="0"/>
              <w:jc w:val="center"/>
              <w:rPr>
                <w:sz w:val="18"/>
                <w:szCs w:val="18"/>
                <w:rPrChange w:id="426" w:author="lolmj" w:date="2024-10-29T16:59:00Z">
                  <w:rPr/>
                </w:rPrChange>
              </w:rPr>
              <w:pPrChange w:id="427" w:author="lolmj" w:date="2024-10-29T16:56:00Z">
                <w:pPr>
                  <w:wordWrap/>
                  <w:ind w:firstLine="180"/>
                </w:pPr>
              </w:pPrChange>
            </w:pPr>
            <w:ins w:id="428" w:author="lolmj" w:date="1970-01-07T11:40:00Z">
              <w:r>
                <w:rPr>
                  <w:rFonts w:ascii="HY신명조" w:eastAsia="HY신명조" w:hAnsi="HY신명조" w:hint="eastAsia"/>
                  <w:sz w:val="18"/>
                  <w:szCs w:val="18"/>
                </w:rPr>
                <w:t>Prone posture</w:t>
              </w:r>
            </w:ins>
          </w:p>
        </w:tc>
        <w:tc>
          <w:tcPr>
            <w:tcW w:w="0" w:type="auto"/>
            <w:tcPrChange w:id="429" w:author="lolmj" w:date="2024-10-29T16:56:00Z">
              <w:tcPr>
                <w:tcW w:w="2303" w:type="dxa"/>
              </w:tcPr>
            </w:tcPrChange>
          </w:tcPr>
          <w:p w14:paraId="602850C5" w14:textId="77777777" w:rsidR="006A3CC6" w:rsidRPr="006A3CC6" w:rsidRDefault="00000000">
            <w:pPr>
              <w:ind w:firstLineChars="0" w:firstLine="0"/>
              <w:jc w:val="center"/>
              <w:rPr>
                <w:sz w:val="18"/>
                <w:szCs w:val="18"/>
                <w:rPrChange w:id="430" w:author="lolmj" w:date="2024-10-29T16:59:00Z">
                  <w:rPr/>
                </w:rPrChange>
              </w:rPr>
              <w:pPrChange w:id="431" w:author="lolmj" w:date="2024-10-29T16:56:00Z">
                <w:pPr>
                  <w:wordWrap/>
                  <w:ind w:firstLine="180"/>
                </w:pPr>
              </w:pPrChange>
            </w:pPr>
            <w:ins w:id="432" w:author="lolmj" w:date="1970-01-07T11:39:00Z">
              <w:r>
                <w:rPr>
                  <w:rFonts w:ascii="HY신명조" w:eastAsia="HY신명조" w:hAnsi="HY신명조" w:hint="eastAsia"/>
                  <w:sz w:val="18"/>
                  <w:szCs w:val="18"/>
                </w:rPr>
                <w:t>98.5%</w:t>
              </w:r>
            </w:ins>
          </w:p>
        </w:tc>
      </w:tr>
      <w:tr w:rsidR="006A3CC6" w14:paraId="30B8E71A" w14:textId="77777777" w:rsidTr="006A3CC6">
        <w:trPr>
          <w:ins w:id="433" w:author="lolmj" w:date="1970-01-07T11:29:00Z"/>
          <w:trPrChange w:id="434" w:author="lolmj" w:date="2024-10-29T16:56:00Z">
            <w:trPr>
              <w:gridAfter w:val="0"/>
            </w:trPr>
          </w:trPrChange>
        </w:trPr>
        <w:tc>
          <w:tcPr>
            <w:tcW w:w="0" w:type="auto"/>
            <w:tcPrChange w:id="435" w:author="lolmj" w:date="2024-10-29T16:56:00Z">
              <w:tcPr>
                <w:tcW w:w="2303" w:type="dxa"/>
              </w:tcPr>
            </w:tcPrChange>
          </w:tcPr>
          <w:p w14:paraId="3AAA2868" w14:textId="77777777" w:rsidR="006A3CC6" w:rsidRPr="006A3CC6" w:rsidRDefault="00000000">
            <w:pPr>
              <w:ind w:firstLineChars="0" w:firstLine="0"/>
              <w:jc w:val="center"/>
              <w:rPr>
                <w:sz w:val="18"/>
                <w:szCs w:val="18"/>
                <w:rPrChange w:id="436" w:author="lolmj" w:date="2024-10-29T16:59:00Z">
                  <w:rPr/>
                </w:rPrChange>
              </w:rPr>
              <w:pPrChange w:id="437" w:author="lolmj" w:date="2024-10-29T16:56:00Z">
                <w:pPr>
                  <w:wordWrap/>
                  <w:ind w:firstLine="180"/>
                </w:pPr>
              </w:pPrChange>
            </w:pPr>
            <w:ins w:id="438" w:author="lolmj" w:date="1970-01-07T11:40:00Z">
              <w:r>
                <w:rPr>
                  <w:rFonts w:ascii="HY신명조" w:eastAsia="HY신명조" w:hAnsi="HY신명조" w:hint="eastAsia"/>
                  <w:sz w:val="18"/>
                  <w:szCs w:val="18"/>
                </w:rPr>
                <w:t>Unknown posture</w:t>
              </w:r>
            </w:ins>
          </w:p>
        </w:tc>
        <w:tc>
          <w:tcPr>
            <w:tcW w:w="0" w:type="auto"/>
            <w:tcPrChange w:id="439" w:author="lolmj" w:date="2024-10-29T16:56:00Z">
              <w:tcPr>
                <w:tcW w:w="2303" w:type="dxa"/>
              </w:tcPr>
            </w:tcPrChange>
          </w:tcPr>
          <w:p w14:paraId="2CDCE138" w14:textId="77777777" w:rsidR="006A3CC6" w:rsidRPr="006A3CC6" w:rsidRDefault="00000000">
            <w:pPr>
              <w:ind w:firstLineChars="0" w:firstLine="0"/>
              <w:jc w:val="center"/>
              <w:rPr>
                <w:sz w:val="18"/>
                <w:szCs w:val="18"/>
                <w:rPrChange w:id="440" w:author="lolmj" w:date="2024-10-29T16:59:00Z">
                  <w:rPr/>
                </w:rPrChange>
              </w:rPr>
              <w:pPrChange w:id="441" w:author="lolmj" w:date="2024-10-29T16:56:00Z">
                <w:pPr>
                  <w:wordWrap/>
                  <w:ind w:firstLine="180"/>
                </w:pPr>
              </w:pPrChange>
            </w:pPr>
            <w:ins w:id="442" w:author="lolmj" w:date="1970-01-07T11:39:00Z">
              <w:r>
                <w:rPr>
                  <w:rFonts w:ascii="HY신명조" w:eastAsia="HY신명조" w:hAnsi="HY신명조" w:hint="eastAsia"/>
                  <w:sz w:val="18"/>
                  <w:szCs w:val="18"/>
                </w:rPr>
                <w:t>96.2%</w:t>
              </w:r>
            </w:ins>
          </w:p>
        </w:tc>
      </w:tr>
    </w:tbl>
    <w:p w14:paraId="4086AE68" w14:textId="77777777" w:rsidR="006A3CC6" w:rsidRDefault="006A3CC6">
      <w:pPr>
        <w:ind w:firstLineChars="0" w:firstLine="0"/>
        <w:rPr>
          <w:del w:id="443" w:author="lolmj" w:date="2024-10-29T17:04:00Z"/>
        </w:rPr>
        <w:pPrChange w:id="444" w:author="lolmj" w:date="2024-10-29T16:49:00Z">
          <w:pPr>
            <w:wordWrap/>
            <w:ind w:firstLine="200"/>
          </w:pPr>
        </w:pPrChange>
      </w:pPr>
    </w:p>
    <w:p w14:paraId="09DD9D15" w14:textId="77777777" w:rsidR="006A3CC6" w:rsidRDefault="00000000">
      <w:pPr>
        <w:pStyle w:val="hs6"/>
        <w:spacing w:line="300" w:lineRule="exact"/>
        <w:ind w:firstLineChars="0" w:firstLine="0"/>
        <w:rPr>
          <w:rFonts w:ascii="HY중고딕" w:eastAsia="HY중고딕"/>
        </w:rPr>
      </w:pPr>
      <w:del w:id="445" w:author="lolmj" w:date="2024-10-29T17:03:00Z">
        <w:r>
          <w:rPr>
            <w:rFonts w:ascii="HY중고딕" w:eastAsia="HY중고딕" w:hint="eastAsia"/>
            <w:color w:val="auto"/>
          </w:rPr>
          <w:delText>표  1.  A</w:delText>
        </w:r>
        <w:r>
          <w:rPr>
            <w:rFonts w:ascii="HY중고딕" w:eastAsia="HY중고딕" w:hint="eastAsia"/>
          </w:rPr>
          <w:delText xml:space="preserve">사 휴대폰 감성평가 결과 </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72"/>
        <w:gridCol w:w="1110"/>
        <w:gridCol w:w="1191"/>
      </w:tblGrid>
      <w:tr w:rsidR="006A3CC6" w14:paraId="78B741DE" w14:textId="77777777">
        <w:trPr>
          <w:del w:id="446" w:author="lolmj" w:date="2024-10-29T17:04:00Z"/>
        </w:trPr>
        <w:tc>
          <w:tcPr>
            <w:tcW w:w="1093" w:type="dxa"/>
            <w:tcBorders>
              <w:left w:val="nil"/>
            </w:tcBorders>
            <w:shd w:val="clear" w:color="auto" w:fill="D9D9D9"/>
          </w:tcPr>
          <w:p w14:paraId="15DFE52E" w14:textId="77777777" w:rsidR="006A3CC6" w:rsidRDefault="00000000">
            <w:pPr>
              <w:pStyle w:val="hs2"/>
              <w:spacing w:line="300" w:lineRule="exact"/>
              <w:ind w:firstLine="160"/>
              <w:jc w:val="center"/>
              <w:rPr>
                <w:del w:id="447" w:author="lolmj" w:date="1970-01-07T11:41:00Z"/>
                <w:rFonts w:ascii="HY신명조" w:eastAsia="HY신명조"/>
                <w:sz w:val="18"/>
                <w:szCs w:val="18"/>
              </w:rPr>
            </w:pPr>
            <w:bookmarkStart w:id="448" w:name="#7d283b9c"/>
            <w:bookmarkEnd w:id="448"/>
            <w:del w:id="449" w:author="lolmj" w:date="1970-01-07T11:41:00Z">
              <w:r>
                <w:rPr>
                  <w:rFonts w:ascii="HY신명조" w:eastAsia="HY신명조" w:hint="eastAsia"/>
                  <w:sz w:val="18"/>
                  <w:szCs w:val="18"/>
                </w:rPr>
                <w:delText>대표감성</w:delText>
              </w:r>
            </w:del>
          </w:p>
        </w:tc>
        <w:tc>
          <w:tcPr>
            <w:tcW w:w="1034" w:type="dxa"/>
            <w:shd w:val="clear" w:color="auto" w:fill="D9D9D9"/>
          </w:tcPr>
          <w:p w14:paraId="4967D22E" w14:textId="77777777" w:rsidR="006A3CC6" w:rsidRDefault="00000000">
            <w:pPr>
              <w:pStyle w:val="hs2"/>
              <w:spacing w:line="300" w:lineRule="exact"/>
              <w:ind w:firstLine="160"/>
              <w:jc w:val="center"/>
              <w:rPr>
                <w:del w:id="450" w:author="lolmj" w:date="1970-01-07T11:41:00Z"/>
                <w:rFonts w:ascii="HY신명조" w:eastAsia="HY신명조"/>
                <w:sz w:val="18"/>
                <w:szCs w:val="18"/>
              </w:rPr>
            </w:pPr>
            <w:del w:id="451" w:author="lolmj" w:date="1970-01-07T11:41:00Z">
              <w:r>
                <w:rPr>
                  <w:rFonts w:ascii="HY신명조" w:eastAsia="HY신명조" w:hint="eastAsia"/>
                  <w:sz w:val="18"/>
                  <w:szCs w:val="18"/>
                </w:rPr>
                <w:delText>평균</w:delText>
              </w:r>
            </w:del>
          </w:p>
        </w:tc>
        <w:tc>
          <w:tcPr>
            <w:tcW w:w="1134" w:type="dxa"/>
            <w:shd w:val="clear" w:color="auto" w:fill="D9D9D9"/>
          </w:tcPr>
          <w:p w14:paraId="2EF6F897" w14:textId="77777777" w:rsidR="006A3CC6" w:rsidRDefault="00000000">
            <w:pPr>
              <w:pStyle w:val="hs2"/>
              <w:spacing w:line="300" w:lineRule="exact"/>
              <w:ind w:firstLine="160"/>
              <w:jc w:val="center"/>
              <w:rPr>
                <w:del w:id="452" w:author="lolmj" w:date="1970-01-07T11:41:00Z"/>
                <w:rFonts w:ascii="HY신명조" w:eastAsia="HY신명조"/>
                <w:sz w:val="18"/>
                <w:szCs w:val="18"/>
              </w:rPr>
            </w:pPr>
            <w:del w:id="453" w:author="lolmj" w:date="1970-01-07T11:41:00Z">
              <w:r>
                <w:rPr>
                  <w:rFonts w:ascii="HY신명조" w:eastAsia="HY신명조" w:hint="eastAsia"/>
                  <w:sz w:val="18"/>
                  <w:szCs w:val="18"/>
                </w:rPr>
                <w:delText>표준편차</w:delText>
              </w:r>
            </w:del>
          </w:p>
        </w:tc>
        <w:tc>
          <w:tcPr>
            <w:tcW w:w="1275" w:type="dxa"/>
            <w:tcBorders>
              <w:right w:val="nil"/>
            </w:tcBorders>
            <w:shd w:val="clear" w:color="auto" w:fill="D9D9D9"/>
          </w:tcPr>
          <w:p w14:paraId="53AB9671" w14:textId="77777777" w:rsidR="006A3CC6" w:rsidRDefault="00000000">
            <w:pPr>
              <w:pStyle w:val="hs2"/>
              <w:spacing w:line="300" w:lineRule="exact"/>
              <w:ind w:firstLine="160"/>
              <w:jc w:val="center"/>
              <w:rPr>
                <w:del w:id="454" w:author="lolmj" w:date="1970-01-07T11:41:00Z"/>
                <w:rFonts w:ascii="HY신명조" w:eastAsia="HY신명조"/>
                <w:sz w:val="18"/>
                <w:szCs w:val="18"/>
              </w:rPr>
            </w:pPr>
            <w:del w:id="455" w:author="lolmj" w:date="1970-01-07T11:41:00Z">
              <w:r>
                <w:rPr>
                  <w:rFonts w:ascii="HY신명조" w:eastAsia="HY신명조" w:hint="eastAsia"/>
                  <w:sz w:val="18"/>
                  <w:szCs w:val="18"/>
                </w:rPr>
                <w:delText>피험자 수</w:delText>
              </w:r>
            </w:del>
          </w:p>
        </w:tc>
      </w:tr>
      <w:tr w:rsidR="006A3CC6" w14:paraId="5A98D38D" w14:textId="77777777">
        <w:trPr>
          <w:del w:id="456" w:author="lolmj" w:date="2024-10-29T17:04:00Z"/>
        </w:trPr>
        <w:tc>
          <w:tcPr>
            <w:tcW w:w="1093" w:type="dxa"/>
            <w:tcBorders>
              <w:left w:val="nil"/>
            </w:tcBorders>
          </w:tcPr>
          <w:p w14:paraId="2966D32B" w14:textId="77777777" w:rsidR="006A3CC6" w:rsidRDefault="00000000">
            <w:pPr>
              <w:pStyle w:val="hs2"/>
              <w:spacing w:line="300" w:lineRule="exact"/>
              <w:ind w:firstLine="160"/>
              <w:jc w:val="center"/>
              <w:rPr>
                <w:del w:id="457" w:author="lolmj" w:date="1970-01-07T11:41:00Z"/>
                <w:rFonts w:ascii="HY신명조" w:eastAsia="HY신명조"/>
                <w:sz w:val="18"/>
                <w:szCs w:val="18"/>
              </w:rPr>
            </w:pPr>
            <w:del w:id="458" w:author="lolmj" w:date="1970-01-07T11:41:00Z">
              <w:r>
                <w:rPr>
                  <w:rFonts w:ascii="HY신명조" w:eastAsia="HY신명조" w:hint="eastAsia"/>
                  <w:sz w:val="18"/>
                  <w:szCs w:val="18"/>
                </w:rPr>
                <w:delText>심미성</w:delText>
              </w:r>
            </w:del>
          </w:p>
        </w:tc>
        <w:tc>
          <w:tcPr>
            <w:tcW w:w="1034" w:type="dxa"/>
          </w:tcPr>
          <w:p w14:paraId="68BFD34A" w14:textId="77777777" w:rsidR="006A3CC6" w:rsidRDefault="00000000">
            <w:pPr>
              <w:pStyle w:val="hs2"/>
              <w:spacing w:line="300" w:lineRule="exact"/>
              <w:ind w:firstLine="160"/>
              <w:jc w:val="center"/>
              <w:rPr>
                <w:del w:id="459" w:author="lolmj" w:date="1970-01-07T11:41:00Z"/>
                <w:rFonts w:ascii="HY신명조" w:eastAsia="HY신명조"/>
                <w:sz w:val="18"/>
                <w:szCs w:val="18"/>
              </w:rPr>
            </w:pPr>
            <w:del w:id="460" w:author="lolmj" w:date="1970-01-07T11:41:00Z">
              <w:r>
                <w:rPr>
                  <w:rFonts w:ascii="HY신명조" w:eastAsia="HY신명조" w:hint="eastAsia"/>
                  <w:sz w:val="18"/>
                  <w:szCs w:val="18"/>
                </w:rPr>
                <w:delText>3.52</w:delText>
              </w:r>
            </w:del>
          </w:p>
        </w:tc>
        <w:tc>
          <w:tcPr>
            <w:tcW w:w="1134" w:type="dxa"/>
          </w:tcPr>
          <w:p w14:paraId="2219A057" w14:textId="77777777" w:rsidR="006A3CC6" w:rsidRDefault="00000000">
            <w:pPr>
              <w:pStyle w:val="hs2"/>
              <w:spacing w:line="300" w:lineRule="exact"/>
              <w:ind w:firstLine="160"/>
              <w:jc w:val="center"/>
              <w:rPr>
                <w:del w:id="461" w:author="lolmj" w:date="1970-01-07T11:41:00Z"/>
                <w:rFonts w:ascii="HY신명조" w:eastAsia="HY신명조"/>
                <w:sz w:val="18"/>
                <w:szCs w:val="18"/>
              </w:rPr>
            </w:pPr>
            <w:del w:id="462" w:author="lolmj" w:date="1970-01-07T11:41:00Z">
              <w:r>
                <w:rPr>
                  <w:rFonts w:ascii="HY신명조" w:eastAsia="HY신명조" w:hint="eastAsia"/>
                  <w:sz w:val="18"/>
                  <w:szCs w:val="18"/>
                </w:rPr>
                <w:delText>1.163</w:delText>
              </w:r>
            </w:del>
          </w:p>
        </w:tc>
        <w:tc>
          <w:tcPr>
            <w:tcW w:w="1275" w:type="dxa"/>
            <w:tcBorders>
              <w:right w:val="nil"/>
            </w:tcBorders>
          </w:tcPr>
          <w:p w14:paraId="4C28F702" w14:textId="77777777" w:rsidR="006A3CC6" w:rsidRDefault="00000000">
            <w:pPr>
              <w:pStyle w:val="hs2"/>
              <w:spacing w:line="300" w:lineRule="exact"/>
              <w:ind w:firstLine="160"/>
              <w:jc w:val="center"/>
              <w:rPr>
                <w:del w:id="463" w:author="lolmj" w:date="1970-01-07T11:41:00Z"/>
                <w:rFonts w:ascii="HY신명조" w:eastAsia="HY신명조"/>
                <w:sz w:val="18"/>
                <w:szCs w:val="18"/>
              </w:rPr>
            </w:pPr>
            <w:del w:id="464" w:author="lolmj" w:date="1970-01-07T11:41:00Z">
              <w:r>
                <w:rPr>
                  <w:rFonts w:ascii="HY신명조" w:eastAsia="HY신명조" w:hint="eastAsia"/>
                  <w:sz w:val="18"/>
                  <w:szCs w:val="18"/>
                </w:rPr>
                <w:delText>23</w:delText>
              </w:r>
            </w:del>
          </w:p>
        </w:tc>
      </w:tr>
      <w:tr w:rsidR="006A3CC6" w14:paraId="416664BD" w14:textId="77777777">
        <w:trPr>
          <w:del w:id="465" w:author="lolmj" w:date="2024-10-29T17:04:00Z"/>
        </w:trPr>
        <w:tc>
          <w:tcPr>
            <w:tcW w:w="1093" w:type="dxa"/>
            <w:tcBorders>
              <w:left w:val="nil"/>
            </w:tcBorders>
          </w:tcPr>
          <w:p w14:paraId="33F8C188" w14:textId="77777777" w:rsidR="006A3CC6" w:rsidRDefault="00000000">
            <w:pPr>
              <w:pStyle w:val="hs2"/>
              <w:spacing w:line="300" w:lineRule="exact"/>
              <w:ind w:firstLine="160"/>
              <w:jc w:val="center"/>
              <w:rPr>
                <w:del w:id="466" w:author="lolmj" w:date="1970-01-07T11:41:00Z"/>
                <w:rFonts w:ascii="HY신명조" w:eastAsia="HY신명조"/>
                <w:sz w:val="18"/>
                <w:szCs w:val="18"/>
              </w:rPr>
            </w:pPr>
            <w:del w:id="467" w:author="lolmj" w:date="1970-01-07T11:41:00Z">
              <w:r>
                <w:rPr>
                  <w:rFonts w:ascii="HY신명조" w:eastAsia="HY신명조" w:hint="eastAsia"/>
                  <w:sz w:val="18"/>
                  <w:szCs w:val="18"/>
                </w:rPr>
                <w:delText>만족성</w:delText>
              </w:r>
            </w:del>
          </w:p>
        </w:tc>
        <w:tc>
          <w:tcPr>
            <w:tcW w:w="1034" w:type="dxa"/>
          </w:tcPr>
          <w:p w14:paraId="69255B2A" w14:textId="77777777" w:rsidR="006A3CC6" w:rsidRDefault="00000000">
            <w:pPr>
              <w:pStyle w:val="hs2"/>
              <w:spacing w:line="300" w:lineRule="exact"/>
              <w:ind w:firstLine="160"/>
              <w:jc w:val="center"/>
              <w:rPr>
                <w:del w:id="468" w:author="lolmj" w:date="1970-01-07T11:41:00Z"/>
                <w:rFonts w:ascii="HY신명조" w:eastAsia="HY신명조"/>
                <w:sz w:val="18"/>
                <w:szCs w:val="18"/>
              </w:rPr>
            </w:pPr>
            <w:del w:id="469" w:author="lolmj" w:date="1970-01-07T11:41:00Z">
              <w:r>
                <w:rPr>
                  <w:rFonts w:ascii="HY신명조" w:eastAsia="HY신명조" w:hint="eastAsia"/>
                  <w:sz w:val="18"/>
                  <w:szCs w:val="18"/>
                </w:rPr>
                <w:delText>3.57</w:delText>
              </w:r>
            </w:del>
          </w:p>
        </w:tc>
        <w:tc>
          <w:tcPr>
            <w:tcW w:w="1134" w:type="dxa"/>
          </w:tcPr>
          <w:p w14:paraId="59275583" w14:textId="77777777" w:rsidR="006A3CC6" w:rsidRDefault="00000000">
            <w:pPr>
              <w:pStyle w:val="hs2"/>
              <w:spacing w:line="300" w:lineRule="exact"/>
              <w:ind w:firstLine="160"/>
              <w:jc w:val="center"/>
              <w:rPr>
                <w:del w:id="470" w:author="lolmj" w:date="1970-01-07T11:41:00Z"/>
                <w:rFonts w:ascii="HY신명조" w:eastAsia="HY신명조"/>
                <w:sz w:val="18"/>
                <w:szCs w:val="18"/>
              </w:rPr>
            </w:pPr>
            <w:del w:id="471" w:author="lolmj" w:date="1970-01-07T11:41:00Z">
              <w:r>
                <w:rPr>
                  <w:rFonts w:ascii="HY신명조" w:eastAsia="HY신명조" w:hint="eastAsia"/>
                  <w:sz w:val="18"/>
                  <w:szCs w:val="18"/>
                </w:rPr>
                <w:delText>0.896</w:delText>
              </w:r>
            </w:del>
          </w:p>
        </w:tc>
        <w:tc>
          <w:tcPr>
            <w:tcW w:w="1275" w:type="dxa"/>
            <w:tcBorders>
              <w:right w:val="nil"/>
            </w:tcBorders>
          </w:tcPr>
          <w:p w14:paraId="55087B13" w14:textId="77777777" w:rsidR="006A3CC6" w:rsidRDefault="00000000">
            <w:pPr>
              <w:pStyle w:val="hs2"/>
              <w:spacing w:line="300" w:lineRule="exact"/>
              <w:ind w:firstLine="160"/>
              <w:jc w:val="center"/>
              <w:rPr>
                <w:del w:id="472" w:author="lolmj" w:date="1970-01-07T11:41:00Z"/>
                <w:rFonts w:ascii="HY신명조" w:eastAsia="HY신명조"/>
                <w:sz w:val="18"/>
                <w:szCs w:val="18"/>
              </w:rPr>
            </w:pPr>
            <w:del w:id="473" w:author="lolmj" w:date="1970-01-07T11:41:00Z">
              <w:r>
                <w:rPr>
                  <w:rFonts w:ascii="HY신명조" w:eastAsia="HY신명조" w:hint="eastAsia"/>
                  <w:sz w:val="18"/>
                  <w:szCs w:val="18"/>
                </w:rPr>
                <w:delText>23</w:delText>
              </w:r>
            </w:del>
          </w:p>
        </w:tc>
      </w:tr>
      <w:tr w:rsidR="006A3CC6" w14:paraId="160A6E2A" w14:textId="77777777">
        <w:trPr>
          <w:del w:id="474" w:author="lolmj" w:date="2024-10-29T17:04:00Z"/>
        </w:trPr>
        <w:tc>
          <w:tcPr>
            <w:tcW w:w="1093" w:type="dxa"/>
            <w:tcBorders>
              <w:left w:val="nil"/>
            </w:tcBorders>
          </w:tcPr>
          <w:p w14:paraId="10338287" w14:textId="77777777" w:rsidR="006A3CC6" w:rsidRDefault="00000000">
            <w:pPr>
              <w:pStyle w:val="hs2"/>
              <w:spacing w:line="300" w:lineRule="exact"/>
              <w:ind w:firstLine="160"/>
              <w:jc w:val="center"/>
              <w:rPr>
                <w:del w:id="475" w:author="lolmj" w:date="1970-01-07T11:41:00Z"/>
                <w:rFonts w:ascii="HY신명조" w:eastAsia="HY신명조"/>
                <w:sz w:val="18"/>
                <w:szCs w:val="18"/>
              </w:rPr>
            </w:pPr>
            <w:del w:id="476" w:author="lolmj" w:date="1970-01-07T11:41:00Z">
              <w:r>
                <w:rPr>
                  <w:rFonts w:ascii="HY신명조" w:eastAsia="HY신명조" w:hint="eastAsia"/>
                  <w:sz w:val="18"/>
                  <w:szCs w:val="18"/>
                </w:rPr>
                <w:delText>신규성</w:delText>
              </w:r>
            </w:del>
          </w:p>
        </w:tc>
        <w:tc>
          <w:tcPr>
            <w:tcW w:w="1034" w:type="dxa"/>
          </w:tcPr>
          <w:p w14:paraId="23231CAF" w14:textId="77777777" w:rsidR="006A3CC6" w:rsidRDefault="00000000">
            <w:pPr>
              <w:pStyle w:val="hs2"/>
              <w:spacing w:line="300" w:lineRule="exact"/>
              <w:ind w:firstLine="160"/>
              <w:jc w:val="center"/>
              <w:rPr>
                <w:del w:id="477" w:author="lolmj" w:date="1970-01-07T11:41:00Z"/>
                <w:rFonts w:ascii="HY신명조" w:eastAsia="HY신명조"/>
                <w:sz w:val="18"/>
                <w:szCs w:val="18"/>
              </w:rPr>
            </w:pPr>
            <w:del w:id="478" w:author="lolmj" w:date="1970-01-07T11:41:00Z">
              <w:r>
                <w:rPr>
                  <w:rFonts w:ascii="HY신명조" w:eastAsia="HY신명조" w:hint="eastAsia"/>
                  <w:sz w:val="18"/>
                  <w:szCs w:val="18"/>
                </w:rPr>
                <w:delText>1.87</w:delText>
              </w:r>
            </w:del>
          </w:p>
        </w:tc>
        <w:tc>
          <w:tcPr>
            <w:tcW w:w="1134" w:type="dxa"/>
          </w:tcPr>
          <w:p w14:paraId="15101C6D" w14:textId="77777777" w:rsidR="006A3CC6" w:rsidRDefault="00000000">
            <w:pPr>
              <w:pStyle w:val="hs2"/>
              <w:spacing w:line="300" w:lineRule="exact"/>
              <w:ind w:firstLine="160"/>
              <w:jc w:val="center"/>
              <w:rPr>
                <w:del w:id="479" w:author="lolmj" w:date="1970-01-07T11:41:00Z"/>
                <w:rFonts w:ascii="HY신명조" w:eastAsia="HY신명조"/>
                <w:sz w:val="18"/>
                <w:szCs w:val="18"/>
              </w:rPr>
            </w:pPr>
            <w:del w:id="480" w:author="lolmj" w:date="1970-01-07T11:41:00Z">
              <w:r>
                <w:rPr>
                  <w:rFonts w:ascii="HY신명조" w:eastAsia="HY신명조" w:hint="eastAsia"/>
                  <w:sz w:val="18"/>
                  <w:szCs w:val="18"/>
                </w:rPr>
                <w:delText>1.180</w:delText>
              </w:r>
            </w:del>
          </w:p>
        </w:tc>
        <w:tc>
          <w:tcPr>
            <w:tcW w:w="1275" w:type="dxa"/>
            <w:tcBorders>
              <w:right w:val="nil"/>
            </w:tcBorders>
          </w:tcPr>
          <w:p w14:paraId="261F3394" w14:textId="77777777" w:rsidR="006A3CC6" w:rsidRDefault="00000000">
            <w:pPr>
              <w:pStyle w:val="hs2"/>
              <w:spacing w:line="300" w:lineRule="exact"/>
              <w:ind w:firstLine="160"/>
              <w:jc w:val="center"/>
              <w:rPr>
                <w:del w:id="481" w:author="lolmj" w:date="1970-01-07T11:41:00Z"/>
                <w:rFonts w:ascii="HY신명조" w:eastAsia="HY신명조"/>
                <w:sz w:val="18"/>
                <w:szCs w:val="18"/>
              </w:rPr>
            </w:pPr>
            <w:del w:id="482" w:author="lolmj" w:date="1970-01-07T11:41:00Z">
              <w:r>
                <w:rPr>
                  <w:rFonts w:ascii="HY신명조" w:eastAsia="HY신명조" w:hint="eastAsia"/>
                  <w:sz w:val="18"/>
                  <w:szCs w:val="18"/>
                </w:rPr>
                <w:delText>23</w:delText>
              </w:r>
            </w:del>
          </w:p>
        </w:tc>
      </w:tr>
    </w:tbl>
    <w:p w14:paraId="2930F9FB" w14:textId="77777777" w:rsidR="006A3CC6" w:rsidRDefault="006A3CC6">
      <w:pPr>
        <w:pStyle w:val="hs2"/>
        <w:spacing w:line="300" w:lineRule="exact"/>
        <w:ind w:firstLineChars="0" w:firstLine="0"/>
        <w:rPr>
          <w:sz w:val="18"/>
          <w:szCs w:val="18"/>
        </w:rPr>
        <w:pPrChange w:id="483" w:author="lolmj" w:date="2024-10-29T17:04:00Z">
          <w:pPr>
            <w:pStyle w:val="hs2"/>
            <w:spacing w:line="300" w:lineRule="exact"/>
            <w:ind w:firstLine="160"/>
          </w:pPr>
        </w:pPrChange>
      </w:pPr>
    </w:p>
    <w:p w14:paraId="56F2D8EA" w14:textId="0BFE8275" w:rsidR="006A3CC6" w:rsidDel="00F009CA" w:rsidRDefault="00F009CA">
      <w:pPr>
        <w:pStyle w:val="hs1"/>
        <w:spacing w:line="300" w:lineRule="exact"/>
        <w:ind w:firstLine="180"/>
        <w:rPr>
          <w:ins w:id="484" w:author="lolmj" w:date="1970-01-07T12:15:00Z"/>
          <w:del w:id="485" w:author="seungwon jung" w:date="2024-10-29T20:23:00Z" w16du:dateUtc="2024-10-29T11:23:00Z"/>
          <w:rFonts w:ascii="HY신명조" w:eastAsia="HY신명조" w:hAnsi="HY신명조"/>
          <w:spacing w:val="0"/>
          <w:sz w:val="18"/>
          <w:szCs w:val="18"/>
        </w:rPr>
      </w:pPr>
      <w:ins w:id="486" w:author="seungwon jung" w:date="2024-10-29T20:23:00Z">
        <w:r w:rsidRPr="00F009CA">
          <w:rPr>
            <w:rFonts w:ascii="HY신명조" w:eastAsia="HY신명조" w:hAnsi="HY신명조"/>
            <w:spacing w:val="0"/>
            <w:sz w:val="18"/>
            <w:szCs w:val="18"/>
          </w:rPr>
          <w:t xml:space="preserve">기타 자세(Unknown posture)의 경우 96.2%로 다른 자세들에 비해 상대적으로 낮은 인식률을 보였다. 이는 알고리즘의 결정 규칙 특성상 네 가지 </w:t>
        </w:r>
        <w:proofErr w:type="gramStart"/>
        <w:r w:rsidRPr="00F009CA">
          <w:rPr>
            <w:rFonts w:ascii="HY신명조" w:eastAsia="HY신명조" w:hAnsi="HY신명조"/>
            <w:spacing w:val="0"/>
            <w:sz w:val="18"/>
            <w:szCs w:val="18"/>
          </w:rPr>
          <w:t>주요  자세</w:t>
        </w:r>
        <w:proofErr w:type="gramEnd"/>
        <w:r w:rsidRPr="00F009CA">
          <w:rPr>
            <w:rFonts w:ascii="HY신명조" w:eastAsia="HY신명조" w:hAnsi="HY신명조"/>
            <w:spacing w:val="0"/>
            <w:sz w:val="18"/>
            <w:szCs w:val="18"/>
          </w:rPr>
          <w:t>(</w:t>
        </w:r>
        <w:proofErr w:type="spellStart"/>
        <w:r w:rsidRPr="00F009CA">
          <w:rPr>
            <w:rFonts w:ascii="HY신명조" w:eastAsia="HY신명조" w:hAnsi="HY신명조"/>
            <w:spacing w:val="0"/>
            <w:sz w:val="18"/>
            <w:szCs w:val="18"/>
          </w:rPr>
          <w:t>앙와위</w:t>
        </w:r>
        <w:proofErr w:type="spellEnd"/>
        <w:r w:rsidRPr="00F009CA">
          <w:rPr>
            <w:rFonts w:ascii="HY신명조" w:eastAsia="HY신명조" w:hAnsi="HY신명조"/>
            <w:spacing w:val="0"/>
            <w:sz w:val="18"/>
            <w:szCs w:val="18"/>
          </w:rPr>
          <w:t xml:space="preserve">, </w:t>
        </w:r>
        <w:proofErr w:type="spellStart"/>
        <w:r w:rsidRPr="00F009CA">
          <w:rPr>
            <w:rFonts w:ascii="HY신명조" w:eastAsia="HY신명조" w:hAnsi="HY신명조"/>
            <w:spacing w:val="0"/>
            <w:sz w:val="18"/>
            <w:szCs w:val="18"/>
          </w:rPr>
          <w:t>좌측위</w:t>
        </w:r>
        <w:proofErr w:type="spellEnd"/>
        <w:r w:rsidRPr="00F009CA">
          <w:rPr>
            <w:rFonts w:ascii="HY신명조" w:eastAsia="HY신명조" w:hAnsi="HY신명조"/>
            <w:spacing w:val="0"/>
            <w:sz w:val="18"/>
            <w:szCs w:val="18"/>
          </w:rPr>
          <w:t xml:space="preserve">, </w:t>
        </w:r>
        <w:proofErr w:type="spellStart"/>
        <w:r w:rsidRPr="00F009CA">
          <w:rPr>
            <w:rFonts w:ascii="HY신명조" w:eastAsia="HY신명조" w:hAnsi="HY신명조"/>
            <w:spacing w:val="0"/>
            <w:sz w:val="18"/>
            <w:szCs w:val="18"/>
          </w:rPr>
          <w:t>우측위</w:t>
        </w:r>
        <w:proofErr w:type="spellEnd"/>
        <w:r w:rsidRPr="00F009CA">
          <w:rPr>
            <w:rFonts w:ascii="HY신명조" w:eastAsia="HY신명조" w:hAnsi="HY신명조"/>
            <w:spacing w:val="0"/>
            <w:sz w:val="18"/>
            <w:szCs w:val="18"/>
          </w:rPr>
          <w:t xml:space="preserve">, 복위)로 명확히 분류되지 않는 자세들이 기타 자세로 분류되었기 때문이다. 특히 피험자가 </w:t>
        </w:r>
      </w:ins>
      <w:ins w:id="487" w:author="seungwon jung" w:date="2024-10-29T20:24:00Z" w16du:dateUtc="2024-10-29T11:24:00Z">
        <w:r>
          <w:rPr>
            <w:rFonts w:ascii="HY신명조" w:eastAsia="HY신명조" w:hAnsi="HY신명조" w:hint="eastAsia"/>
            <w:spacing w:val="0"/>
            <w:sz w:val="18"/>
            <w:szCs w:val="18"/>
          </w:rPr>
          <w:t>자세 전환 구간에서</w:t>
        </w:r>
      </w:ins>
      <w:ins w:id="488" w:author="seungwon jung" w:date="2024-10-29T20:23:00Z">
        <w:r w:rsidRPr="00F009CA">
          <w:rPr>
            <w:rFonts w:ascii="HY신명조" w:eastAsia="HY신명조" w:hAnsi="HY신명조"/>
            <w:spacing w:val="0"/>
            <w:sz w:val="18"/>
            <w:szCs w:val="18"/>
          </w:rPr>
          <w:t xml:space="preserve"> 오차가 주로 발생하는 것으로 관찰되었다.</w:t>
        </w:r>
      </w:ins>
      <w:ins w:id="489" w:author="lolmj" w:date="1970-01-07T12:15:00Z">
        <w:del w:id="490" w:author="seungwon jung" w:date="2024-10-29T20:23:00Z" w16du:dateUtc="2024-10-29T11:23:00Z">
          <w:r w:rsidDel="00F009CA">
            <w:rPr>
              <w:rFonts w:ascii="HY신명조" w:eastAsia="HY신명조" w:hAnsi="HY신명조" w:hint="eastAsia"/>
              <w:spacing w:val="0"/>
              <w:sz w:val="18"/>
              <w:szCs w:val="18"/>
            </w:rPr>
            <w:delText xml:space="preserve">표 1에서와 같이 </w:delText>
          </w:r>
        </w:del>
      </w:ins>
      <w:ins w:id="491" w:author="lolmj" w:date="1970-01-07T12:16:00Z">
        <w:del w:id="492" w:author="seungwon jung" w:date="2024-10-29T20:23:00Z" w16du:dateUtc="2024-10-29T11:23:00Z">
          <w:r w:rsidDel="00F009CA">
            <w:rPr>
              <w:rFonts w:ascii="HY신명조" w:eastAsia="HY신명조" w:hAnsi="HY신명조" w:hint="eastAsia"/>
              <w:spacing w:val="0"/>
              <w:sz w:val="18"/>
              <w:szCs w:val="18"/>
            </w:rPr>
            <w:delText xml:space="preserve">다섯 개의 </w:delText>
          </w:r>
        </w:del>
        <w:del w:id="493" w:author="seungwon jung" w:date="2024-10-29T20:20:00Z" w16du:dateUtc="2024-10-29T11:20:00Z">
          <w:r w:rsidDel="00F009CA">
            <w:rPr>
              <w:rFonts w:ascii="HY신명조" w:eastAsia="HY신명조" w:hAnsi="HY신명조" w:hint="eastAsia"/>
              <w:spacing w:val="0"/>
              <w:sz w:val="18"/>
              <w:szCs w:val="18"/>
            </w:rPr>
            <w:delText>수면</w:delText>
          </w:r>
        </w:del>
        <w:del w:id="494" w:author="seungwon jung" w:date="2024-10-29T20:23:00Z" w16du:dateUtc="2024-10-29T11:23:00Z">
          <w:r w:rsidDel="00F009CA">
            <w:rPr>
              <w:rFonts w:ascii="HY신명조" w:eastAsia="HY신명조" w:hAnsi="HY신명조" w:hint="eastAsia"/>
              <w:spacing w:val="0"/>
              <w:sz w:val="18"/>
              <w:szCs w:val="18"/>
            </w:rPr>
            <w:delText xml:space="preserve"> 자세 인식 결과, 다소 높은 인식률이 나타남을 알 수 있다.</w:delText>
          </w:r>
        </w:del>
      </w:ins>
      <w:ins w:id="495" w:author="lolmj" w:date="1970-01-07T12:19:00Z">
        <w:del w:id="496" w:author="seungwon jung" w:date="2024-10-29T20:23:00Z" w16du:dateUtc="2024-10-29T11:23:00Z">
          <w:r w:rsidDel="00F009CA">
            <w:rPr>
              <w:rFonts w:ascii="HY신명조" w:eastAsia="HY신명조" w:hAnsi="HY신명조" w:hint="eastAsia"/>
              <w:spacing w:val="0"/>
              <w:sz w:val="18"/>
              <w:szCs w:val="18"/>
            </w:rPr>
            <w:delText xml:space="preserve"> Unknown posture에서는 다른 4가지 자세에 비해 약</w:delText>
          </w:r>
        </w:del>
      </w:ins>
      <w:ins w:id="497" w:author="lolmj" w:date="1970-01-07T12:20:00Z">
        <w:del w:id="498" w:author="seungwon jung" w:date="2024-10-29T20:23:00Z" w16du:dateUtc="2024-10-29T11:23:00Z">
          <w:r w:rsidDel="00F009CA">
            <w:rPr>
              <w:rFonts w:ascii="HY신명조" w:eastAsia="HY신명조" w:hAnsi="HY신명조" w:hint="eastAsia"/>
              <w:spacing w:val="0"/>
              <w:sz w:val="18"/>
              <w:szCs w:val="18"/>
            </w:rPr>
            <w:delText>간 낮은 값을 나타내었다.</w:delText>
          </w:r>
        </w:del>
      </w:ins>
      <w:ins w:id="499" w:author="lolmj" w:date="1970-01-07T12:23:00Z">
        <w:del w:id="500" w:author="seungwon jung" w:date="2024-10-29T20:23:00Z" w16du:dateUtc="2024-10-29T11:23:00Z">
          <w:r w:rsidDel="00F009CA">
            <w:rPr>
              <w:rFonts w:ascii="HY신명조" w:eastAsia="HY신명조" w:hAnsi="HY신명조" w:hint="eastAsia"/>
              <w:spacing w:val="0"/>
              <w:sz w:val="18"/>
              <w:szCs w:val="18"/>
            </w:rPr>
            <w:delText xml:space="preserve"> 하지만 정립한 결정 규칙 특성 상</w:delText>
          </w:r>
        </w:del>
      </w:ins>
      <w:ins w:id="501" w:author="lolmj" w:date="1970-01-07T12:26:00Z">
        <w:del w:id="502" w:author="seungwon jung" w:date="2024-10-29T20:23:00Z" w16du:dateUtc="2024-10-29T11:23:00Z">
          <w:r w:rsidDel="00F009CA">
            <w:rPr>
              <w:rFonts w:ascii="HY신명조" w:eastAsia="HY신명조" w:hAnsi="HY신명조" w:hint="eastAsia"/>
              <w:spacing w:val="0"/>
              <w:sz w:val="18"/>
              <w:szCs w:val="18"/>
            </w:rPr>
            <w:delText>,</w:delText>
          </w:r>
        </w:del>
      </w:ins>
      <w:ins w:id="503" w:author="lolmj" w:date="1970-01-07T12:23:00Z">
        <w:del w:id="504" w:author="seungwon jung" w:date="2024-10-29T20:23:00Z" w16du:dateUtc="2024-10-29T11:23:00Z">
          <w:r w:rsidDel="00F009CA">
            <w:rPr>
              <w:rFonts w:ascii="HY신명조" w:eastAsia="HY신명조" w:hAnsi="HY신명조" w:hint="eastAsia"/>
              <w:spacing w:val="0"/>
              <w:sz w:val="18"/>
              <w:szCs w:val="18"/>
            </w:rPr>
            <w:delText xml:space="preserve"> </w:delText>
          </w:r>
        </w:del>
      </w:ins>
      <w:ins w:id="505" w:author="lolmj" w:date="1970-01-07T12:24:00Z">
        <w:del w:id="506" w:author="seungwon jung" w:date="2024-10-29T20:23:00Z" w16du:dateUtc="2024-10-29T11:23:00Z">
          <w:r w:rsidDel="00F009CA">
            <w:rPr>
              <w:rFonts w:ascii="HY신명조" w:eastAsia="HY신명조" w:hAnsi="HY신명조" w:hint="eastAsia"/>
              <w:spacing w:val="0"/>
              <w:sz w:val="18"/>
              <w:szCs w:val="18"/>
            </w:rPr>
            <w:delText>특정 4가지 자세로 정확히 규정되지 않는 자세가 Unknown posture 자세로 분류</w:delText>
          </w:r>
        </w:del>
      </w:ins>
      <w:ins w:id="507" w:author="lolmj" w:date="1970-01-07T12:25:00Z">
        <w:del w:id="508" w:author="seungwon jung" w:date="2024-10-29T20:23:00Z" w16du:dateUtc="2024-10-29T11:23:00Z">
          <w:r w:rsidDel="00F009CA">
            <w:rPr>
              <w:rFonts w:ascii="HY신명조" w:eastAsia="HY신명조" w:hAnsi="HY신명조" w:hint="eastAsia"/>
              <w:spacing w:val="0"/>
              <w:sz w:val="18"/>
              <w:szCs w:val="18"/>
            </w:rPr>
            <w:delText xml:space="preserve">된 </w:delText>
          </w:r>
        </w:del>
      </w:ins>
      <w:ins w:id="509" w:author="lolmj" w:date="1970-01-07T12:27:00Z">
        <w:del w:id="510" w:author="seungwon jung" w:date="2024-10-29T20:23:00Z" w16du:dateUtc="2024-10-29T11:23:00Z">
          <w:r w:rsidDel="00F009CA">
            <w:rPr>
              <w:rFonts w:ascii="HY신명조" w:eastAsia="HY신명조" w:hAnsi="HY신명조" w:hint="eastAsia"/>
              <w:spacing w:val="0"/>
              <w:sz w:val="18"/>
              <w:szCs w:val="18"/>
            </w:rPr>
            <w:delText>결과</w:delText>
          </w:r>
        </w:del>
      </w:ins>
      <w:ins w:id="511" w:author="lolmj" w:date="1970-01-07T12:26:00Z">
        <w:del w:id="512" w:author="seungwon jung" w:date="2024-10-29T20:23:00Z" w16du:dateUtc="2024-10-29T11:23:00Z">
          <w:r w:rsidDel="00F009CA">
            <w:rPr>
              <w:rFonts w:ascii="HY신명조" w:eastAsia="HY신명조" w:hAnsi="HY신명조" w:hint="eastAsia"/>
              <w:spacing w:val="0"/>
              <w:sz w:val="18"/>
              <w:szCs w:val="18"/>
            </w:rPr>
            <w:delText>였다</w:delText>
          </w:r>
        </w:del>
      </w:ins>
      <w:ins w:id="513" w:author="lolmj" w:date="1970-01-07T12:25:00Z">
        <w:del w:id="514" w:author="seungwon jung" w:date="2024-10-29T20:23:00Z" w16du:dateUtc="2024-10-29T11:23:00Z">
          <w:r w:rsidDel="00F009CA">
            <w:rPr>
              <w:rFonts w:ascii="HY신명조" w:eastAsia="HY신명조" w:hAnsi="HY신명조" w:hint="eastAsia"/>
              <w:spacing w:val="0"/>
              <w:sz w:val="18"/>
              <w:szCs w:val="18"/>
            </w:rPr>
            <w:delText>.</w:delText>
          </w:r>
        </w:del>
      </w:ins>
      <w:ins w:id="515" w:author="lolmj" w:date="1970-01-07T12:29:00Z">
        <w:del w:id="516" w:author="seungwon jung" w:date="2024-10-29T20:23:00Z" w16du:dateUtc="2024-10-29T11:23:00Z">
          <w:r w:rsidDel="00F009CA">
            <w:rPr>
              <w:rFonts w:ascii="HY신명조" w:eastAsia="HY신명조" w:hAnsi="HY신명조" w:hint="eastAsia"/>
              <w:spacing w:val="0"/>
              <w:sz w:val="18"/>
              <w:szCs w:val="18"/>
            </w:rPr>
            <w:delText xml:space="preserve"> 특히 피험자의 자세가 변경되는 시점에서 오차률이 높게 나타내고 </w:delText>
          </w:r>
        </w:del>
      </w:ins>
      <w:ins w:id="517" w:author="lolmj" w:date="1970-01-07T12:30:00Z">
        <w:del w:id="518" w:author="seungwon jung" w:date="2024-10-29T20:23:00Z" w16du:dateUtc="2024-10-29T11:23:00Z">
          <w:r w:rsidDel="00F009CA">
            <w:rPr>
              <w:rFonts w:ascii="HY신명조" w:eastAsia="HY신명조" w:hAnsi="HY신명조" w:hint="eastAsia"/>
              <w:spacing w:val="0"/>
              <w:sz w:val="18"/>
              <w:szCs w:val="18"/>
            </w:rPr>
            <w:delText>있음을 발견할 수 있</w:delText>
          </w:r>
        </w:del>
      </w:ins>
      <w:ins w:id="519" w:author="lolmj" w:date="1970-01-07T13:28:00Z">
        <w:del w:id="520" w:author="seungwon jung" w:date="2024-10-29T20:23:00Z" w16du:dateUtc="2024-10-29T11:23:00Z">
          <w:r w:rsidDel="00F009CA">
            <w:rPr>
              <w:rFonts w:ascii="HY신명조" w:eastAsia="HY신명조" w:hAnsi="HY신명조" w:hint="eastAsia"/>
              <w:spacing w:val="0"/>
              <w:sz w:val="18"/>
              <w:szCs w:val="18"/>
            </w:rPr>
            <w:delText>었</w:delText>
          </w:r>
        </w:del>
      </w:ins>
      <w:ins w:id="521" w:author="lolmj" w:date="1970-01-07T12:30:00Z">
        <w:del w:id="522" w:author="seungwon jung" w:date="2024-10-29T20:23:00Z" w16du:dateUtc="2024-10-29T11:23:00Z">
          <w:r w:rsidDel="00F009CA">
            <w:rPr>
              <w:rFonts w:ascii="HY신명조" w:eastAsia="HY신명조" w:hAnsi="HY신명조" w:hint="eastAsia"/>
              <w:spacing w:val="0"/>
              <w:sz w:val="18"/>
              <w:szCs w:val="18"/>
            </w:rPr>
            <w:delText>다.</w:delText>
          </w:r>
        </w:del>
      </w:ins>
    </w:p>
    <w:p w14:paraId="3D7874D5" w14:textId="77777777" w:rsidR="006A3CC6" w:rsidRDefault="00000000">
      <w:pPr>
        <w:pStyle w:val="hs1"/>
        <w:spacing w:line="300" w:lineRule="exact"/>
        <w:ind w:firstLineChars="0" w:firstLine="0"/>
        <w:rPr>
          <w:del w:id="523" w:author="lolmj" w:date="2024-10-28T22:08:00Z"/>
          <w:rFonts w:ascii="HY신명조" w:eastAsia="HY신명조" w:hAnsi="HY신명조"/>
          <w:spacing w:val="0"/>
          <w:sz w:val="18"/>
          <w:szCs w:val="18"/>
        </w:rPr>
        <w:pPrChange w:id="524" w:author="lolmj" w:date="2024-10-29T17:40:00Z">
          <w:pPr>
            <w:pStyle w:val="hs1"/>
            <w:spacing w:line="300" w:lineRule="exact"/>
            <w:ind w:firstLine="180"/>
          </w:pPr>
        </w:pPrChange>
      </w:pPr>
      <w:del w:id="525" w:author="lolmj" w:date="2024-10-29T17:40:00Z">
        <w:r>
          <w:rPr>
            <w:rFonts w:ascii="HY신명조" w:eastAsia="HY신명조" w:hAnsi="HY신명조" w:hint="eastAsia"/>
            <w:spacing w:val="0"/>
            <w:sz w:val="18"/>
            <w:szCs w:val="18"/>
          </w:rPr>
          <w:delText>그림 1에서와 같이 두 휴대폰의 감성평가 결과, 다소</w:delText>
        </w:r>
      </w:del>
      <w:del w:id="526" w:author="lolmj" w:date="2024-10-29T17:39:00Z">
        <w:r>
          <w:rPr>
            <w:rFonts w:ascii="HY신명조" w:eastAsia="HY신명조" w:hAnsi="HY신명조" w:hint="eastAsia"/>
            <w:spacing w:val="0"/>
            <w:sz w:val="18"/>
            <w:szCs w:val="18"/>
          </w:rPr>
          <w:delText xml:space="preserve"> 차이가 나타남을 알 수 있다. </w:delText>
        </w:r>
      </w:del>
      <w:del w:id="527" w:author="lolmj" w:date="2024-10-29T17:43:00Z">
        <w:r>
          <w:rPr>
            <w:rFonts w:ascii="HY신명조" w:eastAsia="HY신명조" w:hAnsi="HY신명조" w:hint="eastAsia"/>
            <w:spacing w:val="0"/>
            <w:sz w:val="18"/>
            <w:szCs w:val="18"/>
          </w:rPr>
          <w:delText xml:space="preserve">사용만족성 측면에서는 A사의 휴대폰이 B사의 휴대폰보다 약간 높은 값을 나타내었다. </w:delText>
        </w:r>
      </w:del>
      <w:del w:id="528" w:author="lolmj" w:date="2024-10-29T17:49:00Z">
        <w:r>
          <w:rPr>
            <w:rFonts w:ascii="HY신명조" w:eastAsia="HY신명조" w:hAnsi="HY신명조" w:hint="eastAsia"/>
            <w:spacing w:val="0"/>
            <w:sz w:val="18"/>
            <w:szCs w:val="18"/>
          </w:rPr>
          <w:delText xml:space="preserve">하지만 그 외 다섯 가지 대표감성 측면에서는 B사의 휴대폰이 A사의 휴대폰 보다 높은 값을 나타내었다. </w:delText>
        </w:r>
      </w:del>
      <w:del w:id="529" w:author="lolmj" w:date="2024-10-29T17:53:00Z">
        <w:r>
          <w:rPr>
            <w:rFonts w:ascii="HY신명조" w:eastAsia="HY신명조" w:hAnsi="HY신명조" w:hint="eastAsia"/>
            <w:spacing w:val="0"/>
            <w:sz w:val="18"/>
            <w:szCs w:val="18"/>
          </w:rPr>
          <w:delText xml:space="preserve">특히, 두 휴대폰 모두 최근 출시된 모델임에도 불구하고 신규성 측면에서 B사의 휴대폰이 A사의 휴대폰 보다 상당히 높은 점수를 나타내고 있음을 발견할 수 있다. </w:delText>
        </w:r>
      </w:del>
    </w:p>
    <w:p w14:paraId="5126D177" w14:textId="77777777" w:rsidR="006A3CC6" w:rsidRDefault="006A3CC6">
      <w:pPr>
        <w:pStyle w:val="hs1"/>
        <w:spacing w:line="300" w:lineRule="exact"/>
        <w:ind w:firstLine="180"/>
        <w:rPr>
          <w:del w:id="530" w:author="lolmj" w:date="2024-10-28T22:08:00Z"/>
          <w:rFonts w:ascii="HY신명조" w:eastAsia="HY신명조" w:hAnsi="HY신명조"/>
          <w:spacing w:val="0"/>
          <w:sz w:val="18"/>
          <w:szCs w:val="18"/>
        </w:rPr>
      </w:pPr>
    </w:p>
    <w:p w14:paraId="593EA403" w14:textId="77777777" w:rsidR="006A3CC6" w:rsidRDefault="00000000">
      <w:pPr>
        <w:pStyle w:val="a4"/>
        <w:wordWrap/>
        <w:ind w:firstLineChars="0" w:firstLine="0"/>
        <w:jc w:val="center"/>
        <w:rPr>
          <w:rFonts w:ascii="HY중고딕" w:eastAsia="HY중고딕" w:hAnsi="굴림" w:cs="굴림"/>
          <w:b w:val="0"/>
          <w:noProof/>
          <w:color w:val="000000"/>
          <w:spacing w:val="-9"/>
          <w:kern w:val="0"/>
          <w:sz w:val="18"/>
          <w:szCs w:val="18"/>
        </w:rPr>
      </w:pPr>
      <w:del w:id="531" w:author="lolmj" w:date="1970-01-06T16:45:00Z">
        <w:r>
          <w:rPr>
            <w:rFonts w:ascii="HY중고딕" w:eastAsia="HY중고딕" w:hAnsi="HY신명조" w:hint="eastAsia"/>
            <w:noProof/>
          </w:rPr>
          <w:drawing>
            <wp:anchor distT="0" distB="0" distL="114300" distR="114300" simplePos="0" relativeHeight="251657728" behindDoc="0" locked="0" layoutInCell="1" hidden="0" allowOverlap="1" wp14:anchorId="2327C60A" wp14:editId="47E52BE6">
              <wp:simplePos x="0" y="0"/>
              <wp:positionH relativeFrom="column">
                <wp:posOffset>361950</wp:posOffset>
              </wp:positionH>
              <wp:positionV relativeFrom="paragraph">
                <wp:posOffset>37465</wp:posOffset>
              </wp:positionV>
              <wp:extent cx="2180590" cy="2052955"/>
              <wp:effectExtent l="0" t="0" r="0" b="0"/>
              <wp:wrapTopAndBottom/>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0590" cy="2052955"/>
                      </a:xfrm>
                      <a:prstGeom prst="rect">
                        <a:avLst/>
                      </a:prstGeom>
                      <a:noFill/>
                      <a:ln>
                        <a:noFill/>
                      </a:ln>
                    </pic:spPr>
                  </pic:pic>
                </a:graphicData>
              </a:graphic>
            </wp:anchor>
          </w:drawing>
        </w:r>
      </w:del>
      <w:del w:id="532" w:author="lolmj" w:date="2024-10-28T22:08:00Z">
        <w:r>
          <w:rPr>
            <w:rFonts w:ascii="HY중고딕" w:eastAsia="HY중고딕" w:hint="eastAsia"/>
            <w:b w:val="0"/>
            <w:sz w:val="18"/>
            <w:szCs w:val="18"/>
          </w:rPr>
          <w:delText xml:space="preserve">그림 </w:delText>
        </w:r>
      </w:del>
      <w:del w:id="533" w:author="lolmj" w:date="1970-01-06T16:45:00Z">
        <w:r>
          <w:rPr>
            <w:rFonts w:ascii="HY중고딕" w:eastAsia="HY중고딕" w:hint="eastAsia"/>
            <w:b w:val="0"/>
            <w:sz w:val="18"/>
            <w:szCs w:val="18"/>
          </w:rPr>
          <w:fldChar w:fldCharType="begin"/>
        </w:r>
        <w:r>
          <w:rPr>
            <w:rFonts w:ascii="HY중고딕" w:eastAsia="HY중고딕" w:hint="eastAsia"/>
            <w:b w:val="0"/>
            <w:sz w:val="18"/>
            <w:szCs w:val="18"/>
          </w:rPr>
          <w:delInstrText xml:space="preserve"> SEQ 그림 \* ARABIC </w:delInstrText>
        </w:r>
        <w:r>
          <w:rPr>
            <w:rFonts w:ascii="HY중고딕" w:eastAsia="HY중고딕" w:hint="eastAsia"/>
            <w:b w:val="0"/>
            <w:sz w:val="18"/>
            <w:szCs w:val="18"/>
          </w:rPr>
          <w:fldChar w:fldCharType="separate"/>
        </w:r>
        <w:r>
          <w:rPr>
            <w:rFonts w:ascii="HY중고딕" w:eastAsia="HY중고딕"/>
            <w:b w:val="0"/>
            <w:noProof/>
            <w:sz w:val="18"/>
            <w:szCs w:val="18"/>
          </w:rPr>
          <w:delText>1</w:delText>
        </w:r>
        <w:r>
          <w:rPr>
            <w:rFonts w:ascii="HY중고딕" w:eastAsia="HY중고딕" w:hint="eastAsia"/>
            <w:b w:val="0"/>
            <w:sz w:val="18"/>
            <w:szCs w:val="18"/>
          </w:rPr>
          <w:fldChar w:fldCharType="end"/>
        </w:r>
        <w:r>
          <w:rPr>
            <w:rFonts w:ascii="HY중고딕" w:eastAsia="HY중고딕" w:hint="eastAsia"/>
            <w:b w:val="0"/>
            <w:sz w:val="18"/>
            <w:szCs w:val="18"/>
          </w:rPr>
          <w:delText xml:space="preserve">. </w:delText>
        </w:r>
        <w:r>
          <w:rPr>
            <w:rFonts w:ascii="HY중고딕" w:eastAsia="HY중고딕" w:hint="eastAsia"/>
            <w:b w:val="0"/>
            <w:noProof/>
            <w:sz w:val="18"/>
            <w:szCs w:val="18"/>
          </w:rPr>
          <w:delText>감성평가결과</w:delText>
        </w:r>
      </w:del>
    </w:p>
    <w:p w14:paraId="5326E280" w14:textId="77777777" w:rsidR="006A3CC6" w:rsidRDefault="006A3CC6">
      <w:pPr>
        <w:pStyle w:val="a9"/>
        <w:spacing w:before="0" w:beforeAutospacing="0" w:after="0" w:afterAutospacing="0"/>
        <w:ind w:firstLine="182"/>
        <w:jc w:val="both"/>
        <w:rPr>
          <w:rFonts w:ascii="HY신명조" w:eastAsia="HY신명조"/>
          <w:b/>
          <w:spacing w:val="-9"/>
          <w:sz w:val="20"/>
          <w:szCs w:val="20"/>
        </w:rPr>
      </w:pPr>
    </w:p>
    <w:p w14:paraId="15CC396B" w14:textId="77777777" w:rsidR="006A3CC6" w:rsidRDefault="006A3CC6">
      <w:pPr>
        <w:pStyle w:val="hs1HY10pt045pt"/>
        <w:spacing w:line="300" w:lineRule="exact"/>
        <w:ind w:firstLine="158"/>
        <w:rPr>
          <w:spacing w:val="-11"/>
          <w:sz w:val="18"/>
          <w:szCs w:val="18"/>
        </w:rPr>
      </w:pPr>
      <w:bookmarkStart w:id="534" w:name="#7d283b9d"/>
      <w:bookmarkEnd w:id="534"/>
    </w:p>
    <w:p w14:paraId="56C38D72" w14:textId="77777777" w:rsidR="006A3CC6" w:rsidRDefault="00000000">
      <w:pPr>
        <w:pStyle w:val="hs1"/>
        <w:spacing w:line="300" w:lineRule="exact"/>
        <w:ind w:firstLineChars="0" w:firstLine="0"/>
        <w:rPr>
          <w:rFonts w:ascii="HY신명조" w:eastAsia="HY신명조" w:hAnsi="HY신명조"/>
          <w:spacing w:val="0"/>
          <w:sz w:val="18"/>
          <w:szCs w:val="18"/>
        </w:rPr>
      </w:pPr>
      <w:r>
        <w:rPr>
          <w:rFonts w:ascii="HY중고딕" w:eastAsia="HY중고딕" w:hint="eastAsia"/>
          <w:b/>
          <w:sz w:val="20"/>
          <w:szCs w:val="20"/>
        </w:rPr>
        <w:t xml:space="preserve">5. 결론 </w:t>
      </w:r>
    </w:p>
    <w:p w14:paraId="01465E46" w14:textId="77777777" w:rsidR="00F009CA" w:rsidRPr="00F009CA" w:rsidRDefault="00F009CA" w:rsidP="00F009CA">
      <w:pPr>
        <w:pStyle w:val="hs1"/>
        <w:spacing w:line="300" w:lineRule="exact"/>
        <w:ind w:firstLine="164"/>
        <w:rPr>
          <w:ins w:id="535" w:author="seungwon jung" w:date="2024-10-29T20:25:00Z"/>
          <w:rFonts w:ascii="HY신명조" w:eastAsia="HY신명조" w:hAnsi="HY신명조"/>
          <w:sz w:val="18"/>
          <w:szCs w:val="18"/>
        </w:rPr>
      </w:pPr>
      <w:ins w:id="536" w:author="seungwon jung" w:date="2024-10-29T20:25:00Z">
        <w:r w:rsidRPr="00F009CA">
          <w:rPr>
            <w:rFonts w:ascii="HY신명조" w:eastAsia="HY신명조" w:hAnsi="HY신명조"/>
            <w:sz w:val="18"/>
            <w:szCs w:val="18"/>
          </w:rPr>
          <w:t xml:space="preserve">본 연구에서는 3축 가속도 센서를 활용하여 </w:t>
        </w:r>
        <w:proofErr w:type="spellStart"/>
        <w:r w:rsidRPr="00F009CA">
          <w:rPr>
            <w:rFonts w:ascii="HY신명조" w:eastAsia="HY신명조" w:hAnsi="HY신명조"/>
            <w:sz w:val="18"/>
            <w:szCs w:val="18"/>
          </w:rPr>
          <w:t>와위</w:t>
        </w:r>
        <w:proofErr w:type="spellEnd"/>
        <w:r w:rsidRPr="00F009CA">
          <w:rPr>
            <w:rFonts w:ascii="HY신명조" w:eastAsia="HY신명조" w:hAnsi="HY신명조"/>
            <w:sz w:val="18"/>
            <w:szCs w:val="18"/>
          </w:rPr>
          <w:t xml:space="preserve"> 자세를 자동으로 분류하는 알고리즘을 개발하였다. 개발된 알고리즘은 </w:t>
        </w:r>
        <w:proofErr w:type="spellStart"/>
        <w:r w:rsidRPr="00F009CA">
          <w:rPr>
            <w:rFonts w:ascii="HY신명조" w:eastAsia="HY신명조" w:hAnsi="HY신명조"/>
            <w:sz w:val="18"/>
            <w:szCs w:val="18"/>
          </w:rPr>
          <w:t>앙와위</w:t>
        </w:r>
        <w:proofErr w:type="spellEnd"/>
        <w:r w:rsidRPr="00F009CA">
          <w:rPr>
            <w:rFonts w:ascii="HY신명조" w:eastAsia="HY신명조" w:hAnsi="HY신명조"/>
            <w:sz w:val="18"/>
            <w:szCs w:val="18"/>
          </w:rPr>
          <w:t xml:space="preserve">, </w:t>
        </w:r>
        <w:proofErr w:type="spellStart"/>
        <w:r w:rsidRPr="00F009CA">
          <w:rPr>
            <w:rFonts w:ascii="HY신명조" w:eastAsia="HY신명조" w:hAnsi="HY신명조"/>
            <w:sz w:val="18"/>
            <w:szCs w:val="18"/>
          </w:rPr>
          <w:t>좌측위</w:t>
        </w:r>
        <w:proofErr w:type="spellEnd"/>
        <w:r w:rsidRPr="00F009CA">
          <w:rPr>
            <w:rFonts w:ascii="HY신명조" w:eastAsia="HY신명조" w:hAnsi="HY신명조"/>
            <w:sz w:val="18"/>
            <w:szCs w:val="18"/>
          </w:rPr>
          <w:t xml:space="preserve">, </w:t>
        </w:r>
        <w:proofErr w:type="spellStart"/>
        <w:r w:rsidRPr="00F009CA">
          <w:rPr>
            <w:rFonts w:ascii="HY신명조" w:eastAsia="HY신명조" w:hAnsi="HY신명조"/>
            <w:sz w:val="18"/>
            <w:szCs w:val="18"/>
          </w:rPr>
          <w:t>우측위</w:t>
        </w:r>
        <w:proofErr w:type="spellEnd"/>
        <w:r w:rsidRPr="00F009CA">
          <w:rPr>
            <w:rFonts w:ascii="HY신명조" w:eastAsia="HY신명조" w:hAnsi="HY신명조"/>
            <w:sz w:val="18"/>
            <w:szCs w:val="18"/>
          </w:rPr>
          <w:t xml:space="preserve">, 복위의 네 가지 주요 </w:t>
        </w:r>
        <w:proofErr w:type="spellStart"/>
        <w:r w:rsidRPr="00F009CA">
          <w:rPr>
            <w:rFonts w:ascii="HY신명조" w:eastAsia="HY신명조" w:hAnsi="HY신명조"/>
            <w:sz w:val="18"/>
            <w:szCs w:val="18"/>
          </w:rPr>
          <w:t>와위</w:t>
        </w:r>
        <w:proofErr w:type="spellEnd"/>
        <w:r w:rsidRPr="00F009CA">
          <w:rPr>
            <w:rFonts w:ascii="HY신명조" w:eastAsia="HY신명조" w:hAnsi="HY신명조"/>
            <w:sz w:val="18"/>
            <w:szCs w:val="18"/>
          </w:rPr>
          <w:t xml:space="preserve"> 자세와 기타 자세를 분류할 수 있으며, 전체적으로 98.01%의 높은 정확도를 달성하였다. 특히 </w:t>
        </w:r>
        <w:proofErr w:type="spellStart"/>
        <w:r w:rsidRPr="00F009CA">
          <w:rPr>
            <w:rFonts w:ascii="HY신명조" w:eastAsia="HY신명조" w:hAnsi="HY신명조"/>
            <w:sz w:val="18"/>
            <w:szCs w:val="18"/>
          </w:rPr>
          <w:t>앙와위에서</w:t>
        </w:r>
        <w:proofErr w:type="spellEnd"/>
        <w:r w:rsidRPr="00F009CA">
          <w:rPr>
            <w:rFonts w:ascii="HY신명조" w:eastAsia="HY신명조" w:hAnsi="HY신명조"/>
            <w:sz w:val="18"/>
            <w:szCs w:val="18"/>
          </w:rPr>
          <w:t xml:space="preserve"> 99.2%의 가장 높은 인식률을 보였으며, 다른 </w:t>
        </w:r>
        <w:proofErr w:type="spellStart"/>
        <w:r w:rsidRPr="00F009CA">
          <w:rPr>
            <w:rFonts w:ascii="HY신명조" w:eastAsia="HY신명조" w:hAnsi="HY신명조"/>
            <w:sz w:val="18"/>
            <w:szCs w:val="18"/>
          </w:rPr>
          <w:t>와위</w:t>
        </w:r>
        <w:proofErr w:type="spellEnd"/>
        <w:r w:rsidRPr="00F009CA">
          <w:rPr>
            <w:rFonts w:ascii="HY신명조" w:eastAsia="HY신명조" w:hAnsi="HY신명조"/>
            <w:sz w:val="18"/>
            <w:szCs w:val="18"/>
          </w:rPr>
          <w:t xml:space="preserve"> 자세들도 97% 이상의 높은 인식률을 나타냈다.</w:t>
        </w:r>
      </w:ins>
    </w:p>
    <w:p w14:paraId="039B4BBF" w14:textId="77777777" w:rsidR="00F009CA" w:rsidRPr="00F009CA" w:rsidRDefault="00F009CA" w:rsidP="00F009CA">
      <w:pPr>
        <w:pStyle w:val="hs1"/>
        <w:spacing w:line="300" w:lineRule="exact"/>
        <w:ind w:firstLine="164"/>
        <w:rPr>
          <w:ins w:id="537" w:author="seungwon jung" w:date="2024-10-29T20:25:00Z"/>
          <w:rFonts w:ascii="HY신명조" w:eastAsia="HY신명조" w:hAnsi="HY신명조"/>
          <w:sz w:val="18"/>
          <w:szCs w:val="18"/>
        </w:rPr>
      </w:pPr>
      <w:ins w:id="538" w:author="seungwon jung" w:date="2024-10-29T20:25:00Z">
        <w:r w:rsidRPr="00F009CA">
          <w:rPr>
            <w:rFonts w:ascii="HY신명조" w:eastAsia="HY신명조" w:hAnsi="HY신명조"/>
            <w:sz w:val="18"/>
            <w:szCs w:val="18"/>
          </w:rPr>
          <w:t>본 연구에서 제안한 자세 분류 알고리즘은 단순한 결정 규칙만으로도 높은 정확도를 달성하였다는 점에서 의의가 있다. 이는 요양 시설이나 의료 기관에서 적은 인력으로도 효율적인 환자 자세 모니터링이 가능함을 시사한다. 향후 연구에서는 자세 전환 구간에서 발생하는 오차를 개선하고, 더 다양한 자세를 분류할 수 있도록 알고리즘을 발전시킬 필요가 있다.</w:t>
        </w:r>
      </w:ins>
    </w:p>
    <w:p w14:paraId="27162482" w14:textId="0C7F0DF0" w:rsidR="006A3CC6" w:rsidRDefault="00000000">
      <w:pPr>
        <w:pStyle w:val="hs1"/>
        <w:spacing w:line="300" w:lineRule="exact"/>
        <w:ind w:firstLine="180"/>
        <w:rPr>
          <w:rFonts w:ascii="HY신명조" w:eastAsia="HY신명조" w:hAnsi="HY신명조"/>
          <w:spacing w:val="0"/>
          <w:sz w:val="18"/>
          <w:szCs w:val="18"/>
        </w:rPr>
      </w:pPr>
      <w:ins w:id="539" w:author="lolmj" w:date="1970-01-07T13:28:00Z">
        <w:del w:id="540" w:author="seungwon jung" w:date="2024-10-29T20:25:00Z" w16du:dateUtc="2024-10-29T11:25:00Z">
          <w:r w:rsidDel="00F009CA">
            <w:rPr>
              <w:rFonts w:ascii="HY신명조" w:eastAsia="HY신명조" w:hAnsi="HY신명조" w:hint="eastAsia"/>
              <w:spacing w:val="0"/>
              <w:sz w:val="18"/>
              <w:szCs w:val="18"/>
            </w:rPr>
            <w:delText xml:space="preserve">본 연구에서 </w:delText>
          </w:r>
        </w:del>
      </w:ins>
      <w:ins w:id="541" w:author="lolmj" w:date="1970-01-07T13:33:00Z">
        <w:del w:id="542" w:author="seungwon jung" w:date="2024-10-29T20:25:00Z" w16du:dateUtc="2024-10-29T11:25:00Z">
          <w:r w:rsidDel="00F009CA">
            <w:rPr>
              <w:rFonts w:ascii="HY신명조" w:eastAsia="HY신명조" w:hAnsi="HY신명조" w:hint="eastAsia"/>
              <w:spacing w:val="0"/>
              <w:sz w:val="18"/>
              <w:szCs w:val="18"/>
            </w:rPr>
            <w:delText xml:space="preserve">가속도계 신호를 이용해 </w:delText>
          </w:r>
        </w:del>
      </w:ins>
      <w:ins w:id="543" w:author="lolmj" w:date="1970-01-07T13:28:00Z">
        <w:del w:id="544" w:author="seungwon jung" w:date="2024-10-29T20:25:00Z" w16du:dateUtc="2024-10-29T11:25:00Z">
          <w:r w:rsidDel="00F009CA">
            <w:rPr>
              <w:rFonts w:ascii="HY신명조" w:eastAsia="HY신명조" w:hAnsi="HY신명조" w:hint="eastAsia"/>
              <w:spacing w:val="0"/>
              <w:sz w:val="18"/>
              <w:szCs w:val="18"/>
            </w:rPr>
            <w:delText xml:space="preserve">제안한 알고리즘은 98.01%의 높은 정확도로 </w:delText>
          </w:r>
        </w:del>
      </w:ins>
      <w:ins w:id="545" w:author="lolmj" w:date="1970-01-07T13:29:00Z">
        <w:del w:id="546" w:author="seungwon jung" w:date="2024-10-29T20:25:00Z" w16du:dateUtc="2024-10-29T11:25:00Z">
          <w:r w:rsidDel="00F009CA">
            <w:rPr>
              <w:rFonts w:ascii="HY신명조" w:eastAsia="HY신명조" w:hAnsi="HY신명조" w:hint="eastAsia"/>
              <w:spacing w:val="0"/>
              <w:sz w:val="18"/>
              <w:szCs w:val="18"/>
            </w:rPr>
            <w:delText>5가지 수면 자세를 분류할 수 있음을 확인하였다.</w:delText>
          </w:r>
        </w:del>
      </w:ins>
      <w:ins w:id="547" w:author="lolmj" w:date="1970-01-07T13:30:00Z">
        <w:del w:id="548" w:author="seungwon jung" w:date="2024-10-29T20:25:00Z" w16du:dateUtc="2024-10-29T11:25:00Z">
          <w:r w:rsidDel="00F009CA">
            <w:rPr>
              <w:rFonts w:ascii="HY신명조" w:eastAsia="HY신명조" w:hAnsi="HY신명조" w:hint="eastAsia"/>
              <w:spacing w:val="0"/>
              <w:sz w:val="18"/>
              <w:szCs w:val="18"/>
            </w:rPr>
            <w:delText xml:space="preserve"> </w:delText>
          </w:r>
        </w:del>
      </w:ins>
      <w:ins w:id="549" w:author="lolmj" w:date="1970-01-07T13:34:00Z">
        <w:del w:id="550" w:author="seungwon jung" w:date="2024-10-29T20:25:00Z" w16du:dateUtc="2024-10-29T11:25:00Z">
          <w:r w:rsidDel="00F009CA">
            <w:rPr>
              <w:rFonts w:ascii="HY신명조" w:eastAsia="HY신명조" w:hAnsi="HY신명조" w:hint="eastAsia"/>
              <w:spacing w:val="0"/>
              <w:sz w:val="18"/>
              <w:szCs w:val="18"/>
            </w:rPr>
            <w:delText>이중 2%의 오차는 자세를 변경하는 시점에서 주로 발견</w:delText>
          </w:r>
        </w:del>
      </w:ins>
      <w:ins w:id="551" w:author="lolmj" w:date="1970-01-07T13:35:00Z">
        <w:del w:id="552" w:author="seungwon jung" w:date="2024-10-29T20:25:00Z" w16du:dateUtc="2024-10-29T11:25:00Z">
          <w:r w:rsidDel="00F009CA">
            <w:rPr>
              <w:rFonts w:ascii="HY신명조" w:eastAsia="HY신명조" w:hAnsi="HY신명조" w:hint="eastAsia"/>
              <w:spacing w:val="0"/>
              <w:sz w:val="18"/>
              <w:szCs w:val="18"/>
            </w:rPr>
            <w:delText>됨</w:delText>
          </w:r>
        </w:del>
      </w:ins>
      <w:ins w:id="553" w:author="lolmj" w:date="1970-01-07T13:34:00Z">
        <w:del w:id="554" w:author="seungwon jung" w:date="2024-10-29T20:25:00Z" w16du:dateUtc="2024-10-29T11:25:00Z">
          <w:r w:rsidDel="00F009CA">
            <w:rPr>
              <w:rFonts w:ascii="HY신명조" w:eastAsia="HY신명조" w:hAnsi="HY신명조" w:hint="eastAsia"/>
              <w:spacing w:val="0"/>
              <w:sz w:val="18"/>
              <w:szCs w:val="18"/>
            </w:rPr>
            <w:delText xml:space="preserve">을 알 수 있다. </w:delText>
          </w:r>
        </w:del>
      </w:ins>
      <w:ins w:id="555" w:author="lolmj" w:date="1970-01-07T13:30:00Z">
        <w:del w:id="556" w:author="seungwon jung" w:date="2024-10-29T20:25:00Z" w16du:dateUtc="2024-10-29T11:25:00Z">
          <w:r w:rsidDel="00F009CA">
            <w:rPr>
              <w:rFonts w:ascii="HY신명조" w:eastAsia="HY신명조" w:hAnsi="HY신명조" w:hint="eastAsia"/>
              <w:spacing w:val="0"/>
              <w:sz w:val="18"/>
              <w:szCs w:val="18"/>
            </w:rPr>
            <w:delText xml:space="preserve">향후 연구에서는 더 많은 피험자를 대상으로 데이터를 모아 검증하거나 </w:delText>
          </w:r>
        </w:del>
      </w:ins>
      <w:ins w:id="557" w:author="lolmj" w:date="1970-01-07T13:31:00Z">
        <w:del w:id="558" w:author="seungwon jung" w:date="2024-10-29T20:25:00Z" w16du:dateUtc="2024-10-29T11:25:00Z">
          <w:r w:rsidDel="00F009CA">
            <w:rPr>
              <w:rFonts w:ascii="HY신명조" w:eastAsia="HY신명조" w:hAnsi="HY신명조" w:hint="eastAsia"/>
              <w:spacing w:val="0"/>
              <w:sz w:val="18"/>
              <w:szCs w:val="18"/>
            </w:rPr>
            <w:delText>장기간 모니터링 시의 성능 평가를 위주로 보완되어야 할 것으로 보인다.</w:delText>
          </w:r>
        </w:del>
      </w:ins>
      <w:del w:id="559" w:author="lolmj" w:date="2024-10-29T18:51:00Z">
        <w:r>
          <w:rPr>
            <w:rFonts w:ascii="HY신명조" w:eastAsia="HY신명조" w:hAnsi="HY신명조" w:hint="eastAsia"/>
            <w:spacing w:val="0"/>
            <w:sz w:val="18"/>
            <w:szCs w:val="18"/>
          </w:rPr>
          <w:delText xml:space="preserve">제품을 사용하는 중에 느끼는 불편하거나 불쾌한 감성이라고 할 수 있는 불편성에 대해서는 B사의 휴대폰이 A사의 휴대폰 보다 통계적으로 유의하게 높은 값을 나타내었고, 제품의 사용성이나 실용적인 측면에서의 만족스러운 감성이라고 할 수 있는 사용 만족성에 대해서는 통계적으로 유의하지는 않지만 오히려 A사의 휴대폰이 B사의 휴대폰 보다 다소 높은 값을 나타내었다. </w:delText>
        </w:r>
      </w:del>
    </w:p>
    <w:p w14:paraId="17835DC1" w14:textId="77777777" w:rsidR="006A3CC6" w:rsidRDefault="006A3CC6">
      <w:pPr>
        <w:pStyle w:val="hs1"/>
        <w:spacing w:line="300" w:lineRule="exact"/>
        <w:ind w:firstLine="180"/>
        <w:rPr>
          <w:rFonts w:ascii="HY신명조" w:eastAsia="HY신명조" w:hAnsi="HY신명조"/>
          <w:spacing w:val="0"/>
          <w:sz w:val="18"/>
          <w:szCs w:val="18"/>
        </w:rPr>
      </w:pPr>
    </w:p>
    <w:p w14:paraId="25B07661" w14:textId="77777777" w:rsidR="006A3CC6" w:rsidRDefault="00000000">
      <w:pPr>
        <w:pStyle w:val="hs1"/>
        <w:spacing w:line="300" w:lineRule="exact"/>
        <w:ind w:firstLineChars="0" w:firstLine="0"/>
        <w:jc w:val="center"/>
        <w:rPr>
          <w:rFonts w:ascii="HY중고딕" w:eastAsia="HY중고딕" w:hAnsi="HY신명조"/>
          <w:b/>
          <w:spacing w:val="0"/>
          <w:sz w:val="20"/>
          <w:szCs w:val="20"/>
        </w:rPr>
      </w:pPr>
      <w:r>
        <w:rPr>
          <w:rFonts w:ascii="HY중고딕" w:eastAsia="HY중고딕" w:hAnsi="HY신명조" w:hint="eastAsia"/>
          <w:b/>
          <w:spacing w:val="0"/>
          <w:sz w:val="20"/>
          <w:szCs w:val="20"/>
        </w:rPr>
        <w:t>감사의 글</w:t>
      </w:r>
    </w:p>
    <w:p w14:paraId="7DBA22BA" w14:textId="77777777" w:rsidR="006A3CC6" w:rsidRDefault="00000000">
      <w:pPr>
        <w:pStyle w:val="hs1"/>
        <w:spacing w:line="300" w:lineRule="exact"/>
        <w:ind w:firstLine="180"/>
        <w:rPr>
          <w:rFonts w:ascii="HY신명조" w:eastAsia="HY신명조" w:hAnsi="HY신명조"/>
          <w:spacing w:val="0"/>
          <w:sz w:val="18"/>
          <w:szCs w:val="18"/>
        </w:rPr>
      </w:pPr>
      <w:r>
        <w:rPr>
          <w:rFonts w:ascii="HY신명조" w:eastAsia="HY신명조" w:hAnsi="HY신명조" w:hint="eastAsia"/>
          <w:spacing w:val="0"/>
          <w:sz w:val="18"/>
          <w:szCs w:val="18"/>
        </w:rPr>
        <w:t xml:space="preserve">이 연구는 </w:t>
      </w:r>
      <w:r>
        <w:rPr>
          <w:rFonts w:ascii="HY신명조" w:eastAsia="HY신명조" w:hAnsi="HY신명조"/>
          <w:spacing w:val="0"/>
          <w:sz w:val="18"/>
          <w:szCs w:val="18"/>
        </w:rPr>
        <w:t>xxx</w:t>
      </w:r>
    </w:p>
    <w:p w14:paraId="68D34250" w14:textId="77777777" w:rsidR="006A3CC6" w:rsidRDefault="006A3CC6">
      <w:pPr>
        <w:pStyle w:val="hs1"/>
        <w:spacing w:line="300" w:lineRule="exact"/>
        <w:ind w:firstLine="200"/>
        <w:rPr>
          <w:rFonts w:ascii="HY신명조" w:eastAsia="HY신명조" w:hAnsi="HY신명조"/>
          <w:spacing w:val="0"/>
          <w:sz w:val="20"/>
        </w:rPr>
      </w:pPr>
    </w:p>
    <w:p w14:paraId="0BA3E3F0" w14:textId="77777777" w:rsidR="006A3CC6" w:rsidRDefault="00000000">
      <w:pPr>
        <w:pStyle w:val="hs1HY12pt"/>
        <w:spacing w:line="300" w:lineRule="exact"/>
        <w:ind w:firstLineChars="0" w:firstLine="0"/>
        <w:jc w:val="center"/>
        <w:rPr>
          <w:spacing w:val="-9"/>
          <w:sz w:val="20"/>
          <w:szCs w:val="20"/>
        </w:rPr>
      </w:pPr>
      <w:r>
        <w:rPr>
          <w:rFonts w:ascii="HY중고딕" w:eastAsia="HY중고딕" w:hint="eastAsia"/>
          <w:sz w:val="20"/>
          <w:szCs w:val="20"/>
        </w:rPr>
        <w:t>참고문헌</w:t>
      </w:r>
    </w:p>
    <w:p w14:paraId="296C1EBE" w14:textId="77777777" w:rsidR="006A3CC6" w:rsidRDefault="00000000">
      <w:pPr>
        <w:pStyle w:val="hs1HY10pt045pt"/>
        <w:spacing w:line="300" w:lineRule="exact"/>
        <w:ind w:left="238" w:firstLineChars="0" w:hanging="238"/>
        <w:rPr>
          <w:color w:val="auto"/>
          <w:spacing w:val="-9"/>
          <w:sz w:val="18"/>
          <w:szCs w:val="18"/>
        </w:rPr>
      </w:pPr>
      <w:proofErr w:type="spellStart"/>
      <w:r>
        <w:rPr>
          <w:rFonts w:hint="eastAsia"/>
          <w:spacing w:val="-9"/>
          <w:sz w:val="18"/>
          <w:szCs w:val="18"/>
        </w:rPr>
        <w:t>이학식</w:t>
      </w:r>
      <w:proofErr w:type="spellEnd"/>
      <w:r>
        <w:rPr>
          <w:rFonts w:hint="eastAsia"/>
          <w:spacing w:val="-9"/>
          <w:sz w:val="18"/>
          <w:szCs w:val="18"/>
        </w:rPr>
        <w:t>, 김영 (</w:t>
      </w:r>
      <w:r>
        <w:rPr>
          <w:rFonts w:hint="eastAsia"/>
          <w:color w:val="auto"/>
          <w:spacing w:val="-9"/>
          <w:sz w:val="18"/>
          <w:szCs w:val="18"/>
        </w:rPr>
        <w:t xml:space="preserve">2001). </w:t>
      </w:r>
      <w:r>
        <w:rPr>
          <w:rFonts w:hint="eastAsia"/>
          <w:i/>
          <w:color w:val="auto"/>
          <w:spacing w:val="-9"/>
          <w:sz w:val="18"/>
          <w:szCs w:val="18"/>
        </w:rPr>
        <w:t>SPSS 10.0 매뉴얼-통계분석방법 및 해설.</w:t>
      </w:r>
      <w:r>
        <w:rPr>
          <w:rFonts w:hint="eastAsia"/>
          <w:color w:val="auto"/>
          <w:spacing w:val="-9"/>
          <w:sz w:val="18"/>
          <w:szCs w:val="18"/>
        </w:rPr>
        <w:t xml:space="preserve"> 서울: </w:t>
      </w:r>
      <w:proofErr w:type="spellStart"/>
      <w:r>
        <w:rPr>
          <w:rFonts w:hint="eastAsia"/>
          <w:color w:val="auto"/>
          <w:spacing w:val="-9"/>
          <w:sz w:val="18"/>
          <w:szCs w:val="18"/>
        </w:rPr>
        <w:t>법문사</w:t>
      </w:r>
      <w:proofErr w:type="spellEnd"/>
      <w:r>
        <w:rPr>
          <w:rFonts w:hint="eastAsia"/>
          <w:color w:val="auto"/>
          <w:spacing w:val="-9"/>
          <w:sz w:val="18"/>
          <w:szCs w:val="18"/>
        </w:rPr>
        <w:t xml:space="preserve">. </w:t>
      </w:r>
    </w:p>
    <w:p w14:paraId="33E42D79" w14:textId="77777777" w:rsidR="006A3CC6" w:rsidRDefault="00000000">
      <w:pPr>
        <w:pStyle w:val="a9"/>
        <w:spacing w:before="0" w:beforeAutospacing="0" w:after="0" w:afterAutospacing="0"/>
        <w:ind w:left="162" w:hangingChars="100" w:hanging="162"/>
        <w:jc w:val="both"/>
        <w:rPr>
          <w:rFonts w:ascii="HY신명조" w:eastAsia="HY신명조"/>
          <w:spacing w:val="-9"/>
          <w:sz w:val="18"/>
          <w:szCs w:val="18"/>
        </w:rPr>
      </w:pPr>
      <w:proofErr w:type="spellStart"/>
      <w:r>
        <w:rPr>
          <w:rFonts w:ascii="HY신명조" w:eastAsia="HY신명조" w:hint="eastAsia"/>
          <w:spacing w:val="-9"/>
          <w:sz w:val="18"/>
          <w:szCs w:val="18"/>
        </w:rPr>
        <w:t>김갑돌</w:t>
      </w:r>
      <w:proofErr w:type="spellEnd"/>
      <w:r>
        <w:rPr>
          <w:rFonts w:ascii="HY신명조" w:eastAsia="HY신명조" w:hint="eastAsia"/>
          <w:spacing w:val="-9"/>
          <w:sz w:val="18"/>
          <w:szCs w:val="18"/>
        </w:rPr>
        <w:t>,</w:t>
      </w:r>
      <w:r>
        <w:rPr>
          <w:rFonts w:ascii="HY신명조" w:eastAsia="HY신명조"/>
          <w:spacing w:val="-9"/>
          <w:sz w:val="18"/>
          <w:szCs w:val="18"/>
        </w:rPr>
        <w:t xml:space="preserve"> </w:t>
      </w:r>
      <w:r>
        <w:rPr>
          <w:rFonts w:ascii="HY신명조" w:eastAsia="HY신명조" w:hint="eastAsia"/>
          <w:spacing w:val="-9"/>
          <w:sz w:val="18"/>
          <w:szCs w:val="18"/>
        </w:rPr>
        <w:t>홍길동 (20</w:t>
      </w:r>
      <w:r>
        <w:rPr>
          <w:rFonts w:ascii="HY신명조" w:eastAsia="HY신명조"/>
          <w:spacing w:val="-9"/>
          <w:sz w:val="18"/>
          <w:szCs w:val="18"/>
        </w:rPr>
        <w:t>20</w:t>
      </w:r>
      <w:r>
        <w:rPr>
          <w:rFonts w:ascii="HY신명조" w:eastAsia="HY신명조" w:hint="eastAsia"/>
          <w:spacing w:val="-9"/>
          <w:sz w:val="18"/>
          <w:szCs w:val="18"/>
        </w:rPr>
        <w:t xml:space="preserve">). 논문 제목. </w:t>
      </w:r>
      <w:r>
        <w:rPr>
          <w:rFonts w:ascii="HY신명조" w:eastAsia="HY신명조" w:hint="eastAsia"/>
          <w:i/>
          <w:spacing w:val="-9"/>
          <w:sz w:val="18"/>
          <w:szCs w:val="18"/>
        </w:rPr>
        <w:t xml:space="preserve">학술지 명칭, </w:t>
      </w:r>
      <w:r>
        <w:rPr>
          <w:rFonts w:ascii="HY신명조" w:eastAsia="HY신명조" w:hint="eastAsia"/>
          <w:spacing w:val="-9"/>
          <w:sz w:val="18"/>
          <w:szCs w:val="18"/>
        </w:rPr>
        <w:t xml:space="preserve">권(호), 시작페이지-끝페이지. </w:t>
      </w:r>
      <w:bookmarkStart w:id="560" w:name="#7d285e88"/>
      <w:bookmarkEnd w:id="560"/>
    </w:p>
    <w:p w14:paraId="53B15B9D" w14:textId="77777777" w:rsidR="006A3CC6" w:rsidRDefault="00000000">
      <w:pPr>
        <w:pStyle w:val="a9"/>
        <w:spacing w:before="0" w:beforeAutospacing="0" w:after="0" w:afterAutospacing="0"/>
        <w:ind w:left="160" w:hangingChars="100" w:hanging="160"/>
        <w:jc w:val="both"/>
        <w:rPr>
          <w:rFonts w:ascii="HY신명조" w:eastAsia="HY신명조"/>
          <w:color w:val="000000"/>
          <w:spacing w:val="-9"/>
          <w:sz w:val="18"/>
          <w:szCs w:val="18"/>
        </w:rPr>
      </w:pPr>
      <w:r>
        <w:rPr>
          <w:rFonts w:ascii="HY신명조" w:eastAsia="HY신명조" w:hint="eastAsia"/>
          <w:spacing w:val="-10"/>
          <w:sz w:val="18"/>
          <w:szCs w:val="18"/>
        </w:rPr>
        <w:t xml:space="preserve">Rubin, J. (2000). Autonomic nervous system response patterns specificity to basic emotions. </w:t>
      </w:r>
      <w:r>
        <w:rPr>
          <w:rFonts w:ascii="HY신명조" w:eastAsia="HY신명조" w:hint="eastAsia"/>
          <w:i/>
          <w:iCs/>
          <w:spacing w:val="-10"/>
          <w:sz w:val="18"/>
          <w:szCs w:val="18"/>
        </w:rPr>
        <w:t xml:space="preserve">Journal of the autonomic nervous system, </w:t>
      </w:r>
      <w:r>
        <w:rPr>
          <w:rFonts w:ascii="HY신명조" w:eastAsia="HY신명조" w:hint="eastAsia"/>
          <w:iCs/>
          <w:spacing w:val="-10"/>
          <w:sz w:val="18"/>
          <w:szCs w:val="18"/>
        </w:rPr>
        <w:t>62(1)</w:t>
      </w:r>
      <w:r>
        <w:rPr>
          <w:rFonts w:ascii="HY신명조" w:eastAsia="HY신명조" w:hint="eastAsia"/>
          <w:spacing w:val="-10"/>
          <w:sz w:val="18"/>
          <w:szCs w:val="18"/>
        </w:rPr>
        <w:t>, 155</w:t>
      </w:r>
      <w:r>
        <w:rPr>
          <w:rFonts w:ascii="HY신명조" w:eastAsia="HY신명조" w:hint="eastAsia"/>
          <w:color w:val="000000"/>
          <w:spacing w:val="-10"/>
          <w:sz w:val="18"/>
          <w:szCs w:val="18"/>
        </w:rPr>
        <w:t xml:space="preserve">-167. </w:t>
      </w:r>
    </w:p>
    <w:sectPr w:rsidR="006A3CC6">
      <w:type w:val="continuous"/>
      <w:pgSz w:w="11906" w:h="16838" w:code="9"/>
      <w:pgMar w:top="1701" w:right="1134" w:bottom="1701" w:left="1134" w:header="851" w:footer="992" w:gutter="0"/>
      <w:cols w:num="2"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E2275" w14:textId="77777777" w:rsidR="00200370" w:rsidRDefault="00200370">
      <w:pPr>
        <w:spacing w:line="240" w:lineRule="auto"/>
        <w:ind w:firstLine="200"/>
      </w:pPr>
      <w:r>
        <w:separator/>
      </w:r>
    </w:p>
  </w:endnote>
  <w:endnote w:type="continuationSeparator" w:id="0">
    <w:p w14:paraId="0FC4B563" w14:textId="77777777" w:rsidR="00200370" w:rsidRDefault="00200370">
      <w:pPr>
        <w:spacing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휴먼고딕">
    <w:altName w:val="맑은 고딕"/>
    <w:charset w:val="81"/>
    <w:family w:val="auto"/>
    <w:pitch w:val="default"/>
    <w:sig w:usb0="7FFFFFFF" w:usb1="11D77CFB" w:usb2="00000010" w:usb3="00000001" w:csb0="00080000" w:csb1="00000001"/>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한양중고딕">
    <w:altName w:val="바탕"/>
    <w:charset w:val="81"/>
    <w:family w:val="roman"/>
    <w:pitch w:val="default"/>
    <w:sig w:usb0="00000001" w:usb1="09060000" w:usb2="00000010" w:usb3="00000000" w:csb0="00080000" w:csb1="00000000"/>
  </w:font>
  <w:font w:name="한양신명조">
    <w:altName w:val="바탕"/>
    <w:charset w:val="81"/>
    <w:family w:val="roman"/>
    <w:pitch w:val="default"/>
    <w:sig w:usb0="00000001" w:usb1="09060000" w:usb2="00000010" w:usb3="00000000" w:csb0="00080000" w:csb1="00000000"/>
  </w:font>
  <w:font w:name="휴먼명조">
    <w:charset w:val="81"/>
    <w:family w:val="auto"/>
    <w:pitch w:val="default"/>
    <w:sig w:usb0="7FFFFFFF" w:usb1="11D77CFB" w:usb2="00000010" w:usb3="00000001" w:csb0="00080000" w:csb1="00000001"/>
  </w:font>
  <w:font w:name="HY중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5325E" w14:textId="77777777" w:rsidR="006A3CC6" w:rsidRDefault="006A3CC6">
    <w:pPr>
      <w:pStyle w:val="a7"/>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FA28" w14:textId="77777777" w:rsidR="00A83971" w:rsidRDefault="00A83971">
    <w:pPr>
      <w:pStyle w:val="a7"/>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70130" w14:textId="77777777" w:rsidR="006A3CC6" w:rsidRDefault="006A3CC6">
    <w:pPr>
      <w:pStyle w:val="a7"/>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3CD91" w14:textId="77777777" w:rsidR="00200370" w:rsidRDefault="00200370">
      <w:pPr>
        <w:spacing w:line="240" w:lineRule="auto"/>
        <w:ind w:firstLine="200"/>
      </w:pPr>
      <w:r>
        <w:separator/>
      </w:r>
    </w:p>
  </w:footnote>
  <w:footnote w:type="continuationSeparator" w:id="0">
    <w:p w14:paraId="6C8524FD" w14:textId="77777777" w:rsidR="00200370" w:rsidRDefault="00200370">
      <w:pPr>
        <w:spacing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B0081" w14:textId="77777777" w:rsidR="006A3CC6" w:rsidRDefault="006A3CC6">
    <w:pPr>
      <w:pStyle w:val="a6"/>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7A00C" w14:textId="77777777" w:rsidR="00A83971" w:rsidRDefault="00A83971">
    <w:pPr>
      <w:pStyle w:val="a6"/>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52B7" w14:textId="77777777" w:rsidR="006A3CC6" w:rsidRDefault="006A3CC6">
    <w:pPr>
      <w:pStyle w:val="a6"/>
      <w:ind w:firstLine="20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ungwon jung">
    <w15:presenceInfo w15:providerId="Windows Live" w15:userId="0412bdbbaafae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C6"/>
    <w:rsid w:val="001E743B"/>
    <w:rsid w:val="00200370"/>
    <w:rsid w:val="005A7473"/>
    <w:rsid w:val="005B7377"/>
    <w:rsid w:val="006A3CC6"/>
    <w:rsid w:val="009D316E"/>
    <w:rsid w:val="00A83971"/>
    <w:rsid w:val="00EA674F"/>
    <w:rsid w:val="00F009CA"/>
    <w:rsid w:val="00FB17D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5062D"/>
  <w15:docId w15:val="{A0F5CB28-6469-4636-AEA3-C0EAA22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spacing w:line="300" w:lineRule="exact"/>
      <w:ind w:firstLineChars="100" w:firstLine="10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eu">
    <w:name w:val="caption-neu"/>
    <w:basedOn w:val="a4"/>
    <w:pPr>
      <w:widowControl/>
      <w:wordWrap/>
      <w:autoSpaceDE/>
      <w:autoSpaceDN/>
      <w:spacing w:line="360" w:lineRule="auto"/>
      <w:jc w:val="center"/>
    </w:pPr>
    <w:rPr>
      <w:rFonts w:ascii="Times New Roman"/>
      <w:b w:val="0"/>
      <w:color w:val="000000"/>
      <w:kern w:val="0"/>
      <w:sz w:val="18"/>
      <w:lang w:eastAsia="en-US"/>
    </w:rPr>
  </w:style>
  <w:style w:type="paragraph" w:styleId="a4">
    <w:name w:val="caption"/>
    <w:basedOn w:val="a"/>
    <w:next w:val="a"/>
    <w:qFormat/>
    <w:rPr>
      <w:b/>
      <w:bCs/>
      <w:szCs w:val="20"/>
    </w:rPr>
  </w:style>
  <w:style w:type="paragraph" w:customStyle="1" w:styleId="Tabletextmini">
    <w:name w:val="Table_text_mini"/>
    <w:basedOn w:val="a"/>
    <w:pPr>
      <w:widowControl/>
      <w:wordWrap/>
      <w:autoSpaceDE/>
      <w:autoSpaceDN/>
      <w:ind w:left="-4"/>
      <w:jc w:val="center"/>
    </w:pPr>
    <w:rPr>
      <w:rFonts w:ascii="Times New Roman"/>
      <w:kern w:val="0"/>
      <w:sz w:val="16"/>
      <w:szCs w:val="22"/>
      <w:lang w:val="en-GB" w:eastAsia="en-US"/>
    </w:rPr>
  </w:style>
  <w:style w:type="character" w:styleId="a5">
    <w:name w:val="Hyperlink"/>
    <w:rPr>
      <w:color w:val="0000FF"/>
      <w:u w:val="single"/>
    </w:rPr>
  </w:style>
  <w:style w:type="paragraph" w:styleId="a6">
    <w:name w:val="header"/>
    <w:basedOn w:val="a"/>
    <w:link w:val="Char"/>
    <w:pPr>
      <w:tabs>
        <w:tab w:val="center" w:pos="4513"/>
        <w:tab w:val="right" w:pos="9026"/>
      </w:tabs>
      <w:snapToGrid w:val="0"/>
    </w:pPr>
  </w:style>
  <w:style w:type="character" w:customStyle="1" w:styleId="Char">
    <w:name w:val="머리글 Char"/>
    <w:link w:val="a6"/>
    <w:rPr>
      <w:rFonts w:ascii="바탕"/>
      <w:kern w:val="2"/>
      <w:szCs w:val="24"/>
    </w:rPr>
  </w:style>
  <w:style w:type="paragraph" w:styleId="a7">
    <w:name w:val="footer"/>
    <w:basedOn w:val="a"/>
    <w:link w:val="Char0"/>
    <w:pPr>
      <w:tabs>
        <w:tab w:val="center" w:pos="4513"/>
        <w:tab w:val="right" w:pos="9026"/>
      </w:tabs>
      <w:snapToGrid w:val="0"/>
    </w:pPr>
  </w:style>
  <w:style w:type="character" w:customStyle="1" w:styleId="Char0">
    <w:name w:val="바닥글 Char"/>
    <w:link w:val="a7"/>
    <w:rPr>
      <w:rFonts w:ascii="바탕"/>
      <w:kern w:val="2"/>
      <w:szCs w:val="24"/>
    </w:rPr>
  </w:style>
  <w:style w:type="paragraph" w:customStyle="1" w:styleId="hs1">
    <w:name w:val="hs1"/>
    <w:basedOn w:val="a"/>
    <w:pPr>
      <w:widowControl/>
      <w:wordWrap/>
      <w:autoSpaceDE/>
      <w:autoSpaceDN/>
      <w:spacing w:line="261" w:lineRule="atLeast"/>
      <w:ind w:firstLine="240"/>
    </w:pPr>
    <w:rPr>
      <w:rFonts w:ascii="휴먼고딕" w:eastAsia="휴먼고딕" w:hAnsi="굴림" w:cs="굴림"/>
      <w:color w:val="000000"/>
      <w:spacing w:val="-8"/>
      <w:kern w:val="0"/>
      <w:sz w:val="19"/>
      <w:szCs w:val="19"/>
    </w:rPr>
  </w:style>
  <w:style w:type="paragraph" w:styleId="a8">
    <w:name w:val="Balloon Text"/>
    <w:basedOn w:val="a"/>
    <w:link w:val="Char1"/>
    <w:uiPriority w:val="99"/>
    <w:semiHidden/>
    <w:unhideWhenUsed/>
    <w:rPr>
      <w:rFonts w:ascii="맑은 고딕" w:eastAsia="맑은 고딕" w:hAnsi="맑은 고딕"/>
      <w:sz w:val="18"/>
      <w:szCs w:val="18"/>
    </w:rPr>
  </w:style>
  <w:style w:type="character" w:customStyle="1" w:styleId="Char1">
    <w:name w:val="풍선 도움말 텍스트 Char"/>
    <w:link w:val="a8"/>
    <w:uiPriority w:val="99"/>
    <w:semiHidden/>
    <w:rPr>
      <w:rFonts w:ascii="맑은 고딕" w:eastAsia="맑은 고딕" w:hAnsi="맑은 고딕" w:cs="Times New Roman"/>
      <w:kern w:val="2"/>
      <w:sz w:val="18"/>
      <w:szCs w:val="18"/>
    </w:rPr>
  </w:style>
  <w:style w:type="paragraph" w:customStyle="1" w:styleId="hs1HY10pt045pt">
    <w:name w:val="스타일 hs1 + HY신명조 10 pt 축소:  0.45 pt"/>
    <w:basedOn w:val="hs1"/>
    <w:rPr>
      <w:rFonts w:ascii="HY신명조" w:eastAsia="HY신명조" w:hAnsi="HY신명조"/>
      <w:spacing w:val="0"/>
      <w:sz w:val="20"/>
    </w:rPr>
  </w:style>
  <w:style w:type="paragraph" w:customStyle="1" w:styleId="hs8">
    <w:name w:val="hs8"/>
    <w:basedOn w:val="a"/>
    <w:pPr>
      <w:widowControl/>
      <w:wordWrap/>
      <w:autoSpaceDE/>
      <w:autoSpaceDN/>
      <w:spacing w:line="289" w:lineRule="atLeast"/>
    </w:pPr>
    <w:rPr>
      <w:rFonts w:ascii="한양중고딕" w:eastAsia="한양중고딕" w:hAnsi="굴림" w:cs="굴림"/>
      <w:b/>
      <w:bCs/>
      <w:color w:val="000000"/>
      <w:spacing w:val="-10"/>
      <w:kern w:val="0"/>
      <w:szCs w:val="20"/>
    </w:rPr>
  </w:style>
  <w:style w:type="paragraph" w:customStyle="1" w:styleId="hs7">
    <w:name w:val="hs7"/>
    <w:basedOn w:val="a"/>
    <w:pPr>
      <w:widowControl/>
      <w:wordWrap/>
      <w:autoSpaceDE/>
      <w:autoSpaceDN/>
      <w:spacing w:line="261" w:lineRule="atLeast"/>
      <w:jc w:val="center"/>
    </w:pPr>
    <w:rPr>
      <w:rFonts w:ascii="한양중고딕" w:eastAsia="한양중고딕" w:hAnsi="굴림" w:cs="굴림"/>
      <w:color w:val="000000"/>
      <w:spacing w:val="-8"/>
      <w:kern w:val="0"/>
      <w:sz w:val="18"/>
      <w:szCs w:val="18"/>
    </w:rPr>
  </w:style>
  <w:style w:type="paragraph" w:customStyle="1" w:styleId="hs6">
    <w:name w:val="hs6"/>
    <w:basedOn w:val="a"/>
    <w:pPr>
      <w:widowControl/>
      <w:wordWrap/>
      <w:autoSpaceDE/>
      <w:autoSpaceDN/>
      <w:spacing w:line="261" w:lineRule="atLeast"/>
      <w:jc w:val="left"/>
    </w:pPr>
    <w:rPr>
      <w:rFonts w:ascii="한양중고딕" w:eastAsia="한양중고딕" w:hAnsi="굴림" w:cs="굴림"/>
      <w:color w:val="000000"/>
      <w:spacing w:val="-8"/>
      <w:kern w:val="0"/>
      <w:sz w:val="18"/>
      <w:szCs w:val="18"/>
    </w:rPr>
  </w:style>
  <w:style w:type="paragraph" w:customStyle="1" w:styleId="hs5">
    <w:name w:val="hs5"/>
    <w:basedOn w:val="a"/>
    <w:pPr>
      <w:widowControl/>
      <w:wordWrap/>
      <w:autoSpaceDE/>
      <w:autoSpaceDN/>
      <w:spacing w:line="289" w:lineRule="atLeast"/>
    </w:pPr>
    <w:rPr>
      <w:rFonts w:ascii="한양중고딕" w:eastAsia="한양중고딕" w:hAnsi="굴림" w:cs="굴림"/>
      <w:b/>
      <w:bCs/>
      <w:color w:val="000000"/>
      <w:spacing w:val="-10"/>
      <w:kern w:val="0"/>
      <w:szCs w:val="20"/>
    </w:rPr>
  </w:style>
  <w:style w:type="paragraph" w:customStyle="1" w:styleId="hs4">
    <w:name w:val="hs4"/>
    <w:basedOn w:val="a"/>
    <w:pPr>
      <w:widowControl/>
      <w:wordWrap/>
      <w:autoSpaceDE/>
      <w:autoSpaceDN/>
      <w:spacing w:line="319" w:lineRule="atLeast"/>
    </w:pPr>
    <w:rPr>
      <w:rFonts w:ascii="한양중고딕" w:eastAsia="한양중고딕" w:hAnsi="굴림" w:cs="굴림"/>
      <w:b/>
      <w:bCs/>
      <w:color w:val="000000"/>
      <w:spacing w:val="-10"/>
      <w:kern w:val="0"/>
      <w:sz w:val="22"/>
      <w:szCs w:val="22"/>
    </w:rPr>
  </w:style>
  <w:style w:type="paragraph" w:customStyle="1" w:styleId="hs2">
    <w:name w:val="hs2"/>
    <w:basedOn w:val="a"/>
    <w:pPr>
      <w:widowControl/>
      <w:wordWrap/>
      <w:autoSpaceDE/>
      <w:autoSpaceDN/>
      <w:spacing w:line="289" w:lineRule="atLeast"/>
      <w:ind w:firstLine="181"/>
    </w:pPr>
    <w:rPr>
      <w:rFonts w:ascii="한양신명조" w:eastAsia="한양신명조" w:hAnsi="굴림" w:cs="굴림"/>
      <w:color w:val="000000"/>
      <w:spacing w:val="-10"/>
      <w:kern w:val="0"/>
      <w:szCs w:val="20"/>
    </w:rPr>
  </w:style>
  <w:style w:type="paragraph" w:styleId="a9">
    <w:name w:val="Normal (Web)"/>
    <w:basedOn w:val="a"/>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hs1HY12pt">
    <w:name w:val="스타일 hs1 + HY신명조 12 pt 굵게"/>
    <w:basedOn w:val="hs1"/>
    <w:rPr>
      <w:rFonts w:ascii="HY신명조" w:eastAsia="HY신명조" w:hAnsi="HY신명조"/>
      <w:b/>
      <w:bCs/>
      <w:spacing w:val="0"/>
      <w:sz w:val="24"/>
    </w:rPr>
  </w:style>
  <w:style w:type="paragraph" w:customStyle="1" w:styleId="hs1HY9pt045pt9pt14pt">
    <w:name w:val="참고문헌 hs1 + HY신명조 9 pt 축소:  0.45 pt + 9 pt 줄 간격: 고정 14 pt"/>
    <w:basedOn w:val="hs1HY10pt045pt"/>
    <w:pPr>
      <w:spacing w:line="280" w:lineRule="exact"/>
      <w:ind w:leftChars="100" w:left="200" w:rightChars="100" w:right="100"/>
    </w:pPr>
    <w:rPr>
      <w:rFonts w:cs="바탕"/>
      <w:sz w:val="18"/>
      <w:szCs w:val="20"/>
    </w:rPr>
  </w:style>
  <w:style w:type="paragraph" w:customStyle="1" w:styleId="aa">
    <w:name w:val="영문요약문"/>
    <w:basedOn w:val="a"/>
    <w:pPr>
      <w:snapToGrid w:val="0"/>
      <w:spacing w:line="350" w:lineRule="auto"/>
      <w:ind w:firstLineChars="0" w:firstLine="0"/>
      <w:textAlignment w:val="baseline"/>
    </w:pPr>
    <w:rPr>
      <w:rFonts w:ascii="휴먼명조" w:eastAsia="굴림" w:hAnsi="굴림" w:cs="굴림"/>
      <w:color w:val="000000"/>
      <w:spacing w:val="-12"/>
      <w:w w:val="90"/>
      <w:sz w:val="18"/>
      <w:szCs w:val="18"/>
    </w:rPr>
  </w:style>
  <w:style w:type="character" w:styleId="ab">
    <w:name w:val="annotation reference"/>
    <w:basedOn w:val="a0"/>
    <w:uiPriority w:val="99"/>
    <w:semiHidden/>
    <w:unhideWhenUsed/>
    <w:rPr>
      <w:sz w:val="18"/>
      <w:szCs w:val="18"/>
    </w:rPr>
  </w:style>
  <w:style w:type="paragraph" w:styleId="ac">
    <w:name w:val="annotation text"/>
    <w:basedOn w:val="a"/>
    <w:link w:val="Char2"/>
    <w:uiPriority w:val="99"/>
    <w:semiHidden/>
    <w:unhideWhenUsed/>
    <w:pPr>
      <w:jc w:val="left"/>
    </w:pPr>
  </w:style>
  <w:style w:type="character" w:customStyle="1" w:styleId="Char2">
    <w:name w:val="메모 텍스트 Char"/>
    <w:basedOn w:val="a0"/>
    <w:link w:val="ac"/>
    <w:uiPriority w:val="99"/>
    <w:semiHidden/>
    <w:rPr>
      <w:rFonts w:ascii="바탕"/>
      <w:kern w:val="2"/>
      <w:szCs w:val="24"/>
    </w:rPr>
  </w:style>
  <w:style w:type="paragraph" w:styleId="ad">
    <w:name w:val="annotation subject"/>
    <w:basedOn w:val="ac"/>
    <w:next w:val="ac"/>
    <w:link w:val="Char3"/>
    <w:uiPriority w:val="99"/>
    <w:semiHidden/>
    <w:unhideWhenUsed/>
    <w:rPr>
      <w:b/>
      <w:bCs/>
    </w:rPr>
  </w:style>
  <w:style w:type="character" w:customStyle="1" w:styleId="Char3">
    <w:name w:val="메모 주제 Char"/>
    <w:basedOn w:val="Char2"/>
    <w:link w:val="ad"/>
    <w:uiPriority w:val="99"/>
    <w:semiHidden/>
    <w:rPr>
      <w:rFonts w:ascii="바탕"/>
      <w:b/>
      <w:bCs/>
      <w:kern w:val="2"/>
      <w:szCs w:val="24"/>
    </w:rPr>
  </w:style>
  <w:style w:type="paragraph" w:styleId="ae">
    <w:name w:val="Revision"/>
    <w:hidden/>
    <w:uiPriority w:val="99"/>
    <w:semiHidden/>
    <w:rsid w:val="00A83971"/>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917568">
      <w:bodyDiv w:val="1"/>
      <w:marLeft w:val="0"/>
      <w:marRight w:val="0"/>
      <w:marTop w:val="0"/>
      <w:marBottom w:val="0"/>
      <w:divBdr>
        <w:top w:val="none" w:sz="0" w:space="0" w:color="auto"/>
        <w:left w:val="none" w:sz="0" w:space="0" w:color="auto"/>
        <w:bottom w:val="none" w:sz="0" w:space="0" w:color="auto"/>
        <w:right w:val="none" w:sz="0" w:space="0" w:color="auto"/>
      </w:divBdr>
      <w:divsChild>
        <w:div w:id="516039090">
          <w:marLeft w:val="0"/>
          <w:marRight w:val="0"/>
          <w:marTop w:val="0"/>
          <w:marBottom w:val="0"/>
          <w:divBdr>
            <w:top w:val="single" w:sz="2" w:space="0" w:color="auto"/>
            <w:left w:val="single" w:sz="2" w:space="0" w:color="auto"/>
            <w:bottom w:val="single" w:sz="2" w:space="0" w:color="auto"/>
            <w:right w:val="single" w:sz="2" w:space="0" w:color="auto"/>
          </w:divBdr>
          <w:divsChild>
            <w:div w:id="1199510480">
              <w:marLeft w:val="0"/>
              <w:marRight w:val="0"/>
              <w:marTop w:val="0"/>
              <w:marBottom w:val="0"/>
              <w:divBdr>
                <w:top w:val="single" w:sz="2" w:space="0" w:color="auto"/>
                <w:left w:val="single" w:sz="2" w:space="0" w:color="auto"/>
                <w:bottom w:val="single" w:sz="2" w:space="0" w:color="auto"/>
                <w:right w:val="single" w:sz="2" w:space="0" w:color="auto"/>
              </w:divBdr>
              <w:divsChild>
                <w:div w:id="1353798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1674921">
          <w:marLeft w:val="0"/>
          <w:marRight w:val="0"/>
          <w:marTop w:val="0"/>
          <w:marBottom w:val="0"/>
          <w:divBdr>
            <w:top w:val="single" w:sz="2" w:space="0" w:color="auto"/>
            <w:left w:val="single" w:sz="2" w:space="0" w:color="auto"/>
            <w:bottom w:val="single" w:sz="2" w:space="0" w:color="auto"/>
            <w:right w:val="single" w:sz="2" w:space="0" w:color="auto"/>
          </w:divBdr>
          <w:divsChild>
            <w:div w:id="2019578321">
              <w:marLeft w:val="0"/>
              <w:marRight w:val="0"/>
              <w:marTop w:val="0"/>
              <w:marBottom w:val="0"/>
              <w:divBdr>
                <w:top w:val="single" w:sz="2" w:space="0" w:color="auto"/>
                <w:left w:val="single" w:sz="2" w:space="0" w:color="auto"/>
                <w:bottom w:val="single" w:sz="2" w:space="0" w:color="auto"/>
                <w:right w:val="single" w:sz="2" w:space="0" w:color="auto"/>
              </w:divBdr>
              <w:divsChild>
                <w:div w:id="614554306">
                  <w:marLeft w:val="0"/>
                  <w:marRight w:val="0"/>
                  <w:marTop w:val="0"/>
                  <w:marBottom w:val="0"/>
                  <w:divBdr>
                    <w:top w:val="single" w:sz="2" w:space="0" w:color="auto"/>
                    <w:left w:val="single" w:sz="2" w:space="0" w:color="auto"/>
                    <w:bottom w:val="single" w:sz="2" w:space="0" w:color="auto"/>
                    <w:right w:val="single" w:sz="2" w:space="0" w:color="auto"/>
                  </w:divBdr>
                  <w:divsChild>
                    <w:div w:id="1111362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465128">
      <w:bodyDiv w:val="1"/>
      <w:marLeft w:val="0"/>
      <w:marRight w:val="0"/>
      <w:marTop w:val="0"/>
      <w:marBottom w:val="0"/>
      <w:divBdr>
        <w:top w:val="none" w:sz="0" w:space="0" w:color="auto"/>
        <w:left w:val="none" w:sz="0" w:space="0" w:color="auto"/>
        <w:bottom w:val="none" w:sz="0" w:space="0" w:color="auto"/>
        <w:right w:val="none" w:sz="0" w:space="0" w:color="auto"/>
      </w:divBdr>
    </w:div>
    <w:div w:id="1157453723">
      <w:bodyDiv w:val="1"/>
      <w:marLeft w:val="0"/>
      <w:marRight w:val="0"/>
      <w:marTop w:val="0"/>
      <w:marBottom w:val="0"/>
      <w:divBdr>
        <w:top w:val="none" w:sz="0" w:space="0" w:color="auto"/>
        <w:left w:val="none" w:sz="0" w:space="0" w:color="auto"/>
        <w:bottom w:val="none" w:sz="0" w:space="0" w:color="auto"/>
        <w:right w:val="none" w:sz="0" w:space="0" w:color="auto"/>
      </w:divBdr>
      <w:divsChild>
        <w:div w:id="727267107">
          <w:marLeft w:val="0"/>
          <w:marRight w:val="0"/>
          <w:marTop w:val="0"/>
          <w:marBottom w:val="0"/>
          <w:divBdr>
            <w:top w:val="single" w:sz="2" w:space="0" w:color="auto"/>
            <w:left w:val="single" w:sz="2" w:space="0" w:color="auto"/>
            <w:bottom w:val="single" w:sz="2" w:space="0" w:color="auto"/>
            <w:right w:val="single" w:sz="2" w:space="0" w:color="auto"/>
          </w:divBdr>
          <w:divsChild>
            <w:div w:id="342782615">
              <w:marLeft w:val="0"/>
              <w:marRight w:val="0"/>
              <w:marTop w:val="0"/>
              <w:marBottom w:val="0"/>
              <w:divBdr>
                <w:top w:val="single" w:sz="2" w:space="0" w:color="auto"/>
                <w:left w:val="single" w:sz="2" w:space="0" w:color="auto"/>
                <w:bottom w:val="single" w:sz="2" w:space="0" w:color="auto"/>
                <w:right w:val="single" w:sz="2" w:space="0" w:color="auto"/>
              </w:divBdr>
              <w:divsChild>
                <w:div w:id="561403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324172">
          <w:marLeft w:val="0"/>
          <w:marRight w:val="0"/>
          <w:marTop w:val="0"/>
          <w:marBottom w:val="0"/>
          <w:divBdr>
            <w:top w:val="single" w:sz="2" w:space="0" w:color="auto"/>
            <w:left w:val="single" w:sz="2" w:space="0" w:color="auto"/>
            <w:bottom w:val="single" w:sz="2" w:space="0" w:color="auto"/>
            <w:right w:val="single" w:sz="2" w:space="0" w:color="auto"/>
          </w:divBdr>
          <w:divsChild>
            <w:div w:id="167139021">
              <w:marLeft w:val="0"/>
              <w:marRight w:val="0"/>
              <w:marTop w:val="0"/>
              <w:marBottom w:val="0"/>
              <w:divBdr>
                <w:top w:val="single" w:sz="2" w:space="0" w:color="auto"/>
                <w:left w:val="single" w:sz="2" w:space="0" w:color="auto"/>
                <w:bottom w:val="single" w:sz="2" w:space="0" w:color="auto"/>
                <w:right w:val="single" w:sz="2" w:space="0" w:color="auto"/>
              </w:divBdr>
              <w:divsChild>
                <w:div w:id="1781683807">
                  <w:marLeft w:val="0"/>
                  <w:marRight w:val="0"/>
                  <w:marTop w:val="0"/>
                  <w:marBottom w:val="0"/>
                  <w:divBdr>
                    <w:top w:val="single" w:sz="2" w:space="0" w:color="auto"/>
                    <w:left w:val="single" w:sz="2" w:space="0" w:color="auto"/>
                    <w:bottom w:val="single" w:sz="2" w:space="0" w:color="auto"/>
                    <w:right w:val="single" w:sz="2" w:space="0" w:color="auto"/>
                  </w:divBdr>
                  <w:divsChild>
                    <w:div w:id="13788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1592023">
      <w:bodyDiv w:val="1"/>
      <w:marLeft w:val="0"/>
      <w:marRight w:val="0"/>
      <w:marTop w:val="0"/>
      <w:marBottom w:val="0"/>
      <w:divBdr>
        <w:top w:val="none" w:sz="0" w:space="0" w:color="auto"/>
        <w:left w:val="none" w:sz="0" w:space="0" w:color="auto"/>
        <w:bottom w:val="none" w:sz="0" w:space="0" w:color="auto"/>
        <w:right w:val="none" w:sz="0" w:space="0" w:color="auto"/>
      </w:divBdr>
      <w:divsChild>
        <w:div w:id="753552707">
          <w:marLeft w:val="0"/>
          <w:marRight w:val="0"/>
          <w:marTop w:val="0"/>
          <w:marBottom w:val="0"/>
          <w:divBdr>
            <w:top w:val="single" w:sz="2" w:space="0" w:color="auto"/>
            <w:left w:val="single" w:sz="2" w:space="0" w:color="auto"/>
            <w:bottom w:val="single" w:sz="2" w:space="0" w:color="auto"/>
            <w:right w:val="single" w:sz="2" w:space="0" w:color="auto"/>
          </w:divBdr>
          <w:divsChild>
            <w:div w:id="454451431">
              <w:marLeft w:val="0"/>
              <w:marRight w:val="0"/>
              <w:marTop w:val="0"/>
              <w:marBottom w:val="0"/>
              <w:divBdr>
                <w:top w:val="single" w:sz="2" w:space="0" w:color="auto"/>
                <w:left w:val="single" w:sz="2" w:space="0" w:color="auto"/>
                <w:bottom w:val="single" w:sz="2" w:space="0" w:color="auto"/>
                <w:right w:val="single" w:sz="2" w:space="0" w:color="auto"/>
              </w:divBdr>
              <w:divsChild>
                <w:div w:id="14040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2899548">
      <w:bodyDiv w:val="1"/>
      <w:marLeft w:val="0"/>
      <w:marRight w:val="0"/>
      <w:marTop w:val="0"/>
      <w:marBottom w:val="0"/>
      <w:divBdr>
        <w:top w:val="none" w:sz="0" w:space="0" w:color="auto"/>
        <w:left w:val="none" w:sz="0" w:space="0" w:color="auto"/>
        <w:bottom w:val="none" w:sz="0" w:space="0" w:color="auto"/>
        <w:right w:val="none" w:sz="0" w:space="0" w:color="auto"/>
      </w:divBdr>
    </w:div>
    <w:div w:id="1771779437">
      <w:bodyDiv w:val="1"/>
      <w:marLeft w:val="0"/>
      <w:marRight w:val="0"/>
      <w:marTop w:val="0"/>
      <w:marBottom w:val="0"/>
      <w:divBdr>
        <w:top w:val="none" w:sz="0" w:space="0" w:color="auto"/>
        <w:left w:val="none" w:sz="0" w:space="0" w:color="auto"/>
        <w:bottom w:val="none" w:sz="0" w:space="0" w:color="auto"/>
        <w:right w:val="none" w:sz="0" w:space="0" w:color="auto"/>
      </w:divBdr>
      <w:divsChild>
        <w:div w:id="657340899">
          <w:marLeft w:val="0"/>
          <w:marRight w:val="0"/>
          <w:marTop w:val="0"/>
          <w:marBottom w:val="0"/>
          <w:divBdr>
            <w:top w:val="single" w:sz="2" w:space="0" w:color="auto"/>
            <w:left w:val="single" w:sz="2" w:space="0" w:color="auto"/>
            <w:bottom w:val="single" w:sz="2" w:space="0" w:color="auto"/>
            <w:right w:val="single" w:sz="2" w:space="0" w:color="auto"/>
          </w:divBdr>
          <w:divsChild>
            <w:div w:id="1089737183">
              <w:marLeft w:val="0"/>
              <w:marRight w:val="0"/>
              <w:marTop w:val="0"/>
              <w:marBottom w:val="0"/>
              <w:divBdr>
                <w:top w:val="single" w:sz="2" w:space="0" w:color="auto"/>
                <w:left w:val="single" w:sz="2" w:space="0" w:color="auto"/>
                <w:bottom w:val="single" w:sz="2" w:space="0" w:color="auto"/>
                <w:right w:val="single" w:sz="2" w:space="0" w:color="auto"/>
              </w:divBdr>
              <w:divsChild>
                <w:div w:id="1184171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4829760">
      <w:bodyDiv w:val="1"/>
      <w:marLeft w:val="0"/>
      <w:marRight w:val="0"/>
      <w:marTop w:val="0"/>
      <w:marBottom w:val="0"/>
      <w:divBdr>
        <w:top w:val="none" w:sz="0" w:space="0" w:color="auto"/>
        <w:left w:val="none" w:sz="0" w:space="0" w:color="auto"/>
        <w:bottom w:val="none" w:sz="0" w:space="0" w:color="auto"/>
        <w:right w:val="none" w:sz="0" w:space="0" w:color="auto"/>
      </w:divBdr>
    </w:div>
    <w:div w:id="18818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1448</Words>
  <Characters>8256</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색채와 시각적 자극에 대한 감성적 판단의 비교에 대한 연구</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색채와 시각적 자극에 대한 감성적 판단의 비교에 대한 연구</dc:title>
  <dc:subject/>
  <dc:creator>korea</dc:creator>
  <cp:keywords/>
  <dc:description/>
  <cp:lastModifiedBy>seungwon jung</cp:lastModifiedBy>
  <cp:revision>3</cp:revision>
  <cp:lastPrinted>2018-02-12T02:23:00Z</cp:lastPrinted>
  <dcterms:created xsi:type="dcterms:W3CDTF">2024-10-29T11:25:00Z</dcterms:created>
  <dcterms:modified xsi:type="dcterms:W3CDTF">2024-10-29T11:26:00Z</dcterms:modified>
  <cp:version>1200.0100.01</cp:version>
</cp:coreProperties>
</file>